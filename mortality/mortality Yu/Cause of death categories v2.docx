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4175" w:type="dxa"/>
        <w:jc w:val="center"/>
        <w:tblLook w:val="04A0" w:firstRow="1" w:lastRow="0" w:firstColumn="1" w:lastColumn="0" w:noHBand="0" w:noVBand="1"/>
        <w:tblPrChange w:id="0" w:author="Charlotte Probst" w:date="2022-03-07T14:59:00Z">
          <w:tblPr>
            <w:tblStyle w:val="TableGrid"/>
            <w:tblW w:w="15163" w:type="dxa"/>
            <w:jc w:val="center"/>
            <w:tblLook w:val="04A0" w:firstRow="1" w:lastRow="0" w:firstColumn="1" w:lastColumn="0" w:noHBand="0" w:noVBand="1"/>
          </w:tblPr>
        </w:tblPrChange>
      </w:tblPr>
      <w:tblGrid>
        <w:gridCol w:w="1179"/>
        <w:gridCol w:w="3159"/>
        <w:gridCol w:w="1948"/>
        <w:gridCol w:w="7889"/>
        <w:tblGridChange w:id="1">
          <w:tblGrid>
            <w:gridCol w:w="1560"/>
            <w:gridCol w:w="3260"/>
            <w:gridCol w:w="1984"/>
            <w:gridCol w:w="8359"/>
          </w:tblGrid>
        </w:tblGridChange>
      </w:tblGrid>
      <w:tr w:rsidR="000606E6" w14:paraId="7F335998" w14:textId="5D0D4D2C" w:rsidTr="00AC319F">
        <w:trPr>
          <w:trHeight w:val="699"/>
          <w:jc w:val="center"/>
          <w:trPrChange w:id="2" w:author="Charlotte Probst" w:date="2022-03-07T14:59:00Z">
            <w:trPr>
              <w:trHeight w:val="699"/>
              <w:jc w:val="center"/>
            </w:trPr>
          </w:trPrChange>
        </w:trPr>
        <w:tc>
          <w:tcPr>
            <w:tcW w:w="572" w:type="dxa"/>
            <w:tcPrChange w:id="3" w:author="Charlotte Probst" w:date="2022-03-07T14:59:00Z">
              <w:tcPr>
                <w:tcW w:w="1560" w:type="dxa"/>
              </w:tcPr>
            </w:tcPrChange>
          </w:tcPr>
          <w:p w14:paraId="4FB263C6" w14:textId="21B14A0D" w:rsidR="00F15121" w:rsidRPr="00825AC1" w:rsidRDefault="00F15121">
            <w:pPr>
              <w:rPr>
                <w:b/>
                <w:bCs/>
              </w:rPr>
            </w:pPr>
            <w:r w:rsidRPr="00825AC1">
              <w:rPr>
                <w:b/>
                <w:bCs/>
              </w:rPr>
              <w:t>Category</w:t>
            </w:r>
          </w:p>
        </w:tc>
        <w:tc>
          <w:tcPr>
            <w:tcW w:w="3260" w:type="dxa"/>
            <w:tcPrChange w:id="4" w:author="Charlotte Probst" w:date="2022-03-07T14:59:00Z">
              <w:tcPr>
                <w:tcW w:w="3260" w:type="dxa"/>
              </w:tcPr>
            </w:tcPrChange>
          </w:tcPr>
          <w:p w14:paraId="6F76D612" w14:textId="77777777" w:rsidR="00F15121" w:rsidRDefault="00F15121">
            <w:pPr>
              <w:rPr>
                <w:b/>
                <w:bCs/>
              </w:rPr>
            </w:pPr>
            <w:r w:rsidRPr="00825AC1">
              <w:rPr>
                <w:b/>
                <w:bCs/>
              </w:rPr>
              <w:t>Cause of Death</w:t>
            </w:r>
            <w:r>
              <w:rPr>
                <w:b/>
                <w:bCs/>
              </w:rPr>
              <w:t xml:space="preserve"> (COD)</w:t>
            </w:r>
          </w:p>
          <w:p w14:paraId="09AA7102" w14:textId="03D3FB06" w:rsidR="00F15121" w:rsidRPr="00235EC3" w:rsidRDefault="00F15121">
            <w:r w:rsidRPr="00235EC3">
              <w:t>*Specifies NCHS top 10 CODs</w:t>
            </w:r>
          </w:p>
        </w:tc>
        <w:tc>
          <w:tcPr>
            <w:tcW w:w="1984" w:type="dxa"/>
            <w:tcPrChange w:id="5" w:author="Charlotte Probst" w:date="2022-03-07T14:59:00Z">
              <w:tcPr>
                <w:tcW w:w="1984" w:type="dxa"/>
              </w:tcPr>
            </w:tcPrChange>
          </w:tcPr>
          <w:p w14:paraId="6ABE178A" w14:textId="569D5370" w:rsidR="00F15121" w:rsidRPr="00825AC1" w:rsidRDefault="00F15121">
            <w:pPr>
              <w:rPr>
                <w:b/>
                <w:bCs/>
              </w:rPr>
            </w:pPr>
            <w:r w:rsidRPr="00825AC1">
              <w:rPr>
                <w:b/>
                <w:bCs/>
              </w:rPr>
              <w:t>ICD Codes from</w:t>
            </w:r>
          </w:p>
        </w:tc>
        <w:tc>
          <w:tcPr>
            <w:tcW w:w="8359" w:type="dxa"/>
            <w:tcPrChange w:id="6" w:author="Charlotte Probst" w:date="2022-03-07T14:59:00Z">
              <w:tcPr>
                <w:tcW w:w="8359" w:type="dxa"/>
              </w:tcPr>
            </w:tcPrChange>
          </w:tcPr>
          <w:p w14:paraId="199A03B8" w14:textId="42338AC9" w:rsidR="00F15121" w:rsidRPr="00AF31F1" w:rsidRDefault="00F15121">
            <w:pPr>
              <w:rPr>
                <w:b/>
                <w:bCs/>
                <w:sz w:val="22"/>
                <w:szCs w:val="22"/>
              </w:rPr>
            </w:pPr>
            <w:r w:rsidRPr="00AF31F1">
              <w:rPr>
                <w:b/>
                <w:bCs/>
                <w:sz w:val="22"/>
                <w:szCs w:val="22"/>
              </w:rPr>
              <w:t>ICD Codes</w:t>
            </w:r>
          </w:p>
        </w:tc>
      </w:tr>
      <w:tr w:rsidR="000606E6" w14:paraId="6F096CC2" w14:textId="28A60E51" w:rsidTr="00AC319F">
        <w:trPr>
          <w:trHeight w:val="665"/>
          <w:jc w:val="center"/>
          <w:trPrChange w:id="7" w:author="Charlotte Probst" w:date="2022-03-07T14:59:00Z">
            <w:trPr>
              <w:trHeight w:val="665"/>
              <w:jc w:val="center"/>
            </w:trPr>
          </w:trPrChange>
        </w:trPr>
        <w:tc>
          <w:tcPr>
            <w:tcW w:w="572" w:type="dxa"/>
            <w:shd w:val="clear" w:color="auto" w:fill="FBE4D5" w:themeFill="accent2" w:themeFillTint="33"/>
            <w:tcPrChange w:id="8" w:author="Charlotte Probst" w:date="2022-03-07T14:59:00Z">
              <w:tcPr>
                <w:tcW w:w="1560" w:type="dxa"/>
                <w:shd w:val="clear" w:color="auto" w:fill="FBE4D5" w:themeFill="accent2" w:themeFillTint="33"/>
              </w:tcPr>
            </w:tcPrChange>
          </w:tcPr>
          <w:p w14:paraId="6B229D1F" w14:textId="6CCCF997" w:rsidR="00F15121" w:rsidRDefault="00F15121" w:rsidP="00F15121">
            <w:r>
              <w:t>Injuries</w:t>
            </w:r>
          </w:p>
        </w:tc>
        <w:tc>
          <w:tcPr>
            <w:tcW w:w="3260" w:type="dxa"/>
            <w:tcPrChange w:id="9" w:author="Charlotte Probst" w:date="2022-03-07T14:59:00Z">
              <w:tcPr>
                <w:tcW w:w="3260" w:type="dxa"/>
              </w:tcPr>
            </w:tcPrChange>
          </w:tcPr>
          <w:p w14:paraId="29F29511" w14:textId="05DD6EAA" w:rsidR="00F15121" w:rsidRDefault="00F57610" w:rsidP="00F15121">
            <w:r w:rsidRPr="00F57610">
              <w:t xml:space="preserve">Accidents (unintentional injuries) </w:t>
            </w:r>
            <w:r w:rsidR="00F15121">
              <w:t>*</w:t>
            </w:r>
          </w:p>
        </w:tc>
        <w:tc>
          <w:tcPr>
            <w:tcW w:w="1984" w:type="dxa"/>
            <w:tcPrChange w:id="10" w:author="Charlotte Probst" w:date="2022-03-07T14:59:00Z">
              <w:tcPr>
                <w:tcW w:w="1984" w:type="dxa"/>
              </w:tcPr>
            </w:tcPrChange>
          </w:tcPr>
          <w:p w14:paraId="5A4D68BE" w14:textId="280444D8" w:rsidR="00F15121" w:rsidRDefault="00F57610" w:rsidP="00F15121">
            <w:r>
              <w:t xml:space="preserve">NCHS </w:t>
            </w:r>
            <w:r w:rsidRPr="00F15121">
              <w:rPr>
                <w:vertAlign w:val="superscript"/>
              </w:rPr>
              <w:t>1</w:t>
            </w:r>
          </w:p>
        </w:tc>
        <w:tc>
          <w:tcPr>
            <w:tcW w:w="8359" w:type="dxa"/>
            <w:tcPrChange w:id="11" w:author="Charlotte Probst" w:date="2022-03-07T14:59:00Z">
              <w:tcPr>
                <w:tcW w:w="8359" w:type="dxa"/>
              </w:tcPr>
            </w:tcPrChange>
          </w:tcPr>
          <w:p w14:paraId="1617C57C" w14:textId="1BC6C7B1" w:rsidR="00A14EB0" w:rsidRPr="00AF31F1" w:rsidRDefault="00F57610" w:rsidP="00F15121">
            <w:pPr>
              <w:rPr>
                <w:sz w:val="22"/>
                <w:szCs w:val="22"/>
              </w:rPr>
            </w:pPr>
            <w:r w:rsidRPr="00AF31F1">
              <w:rPr>
                <w:sz w:val="22"/>
                <w:szCs w:val="22"/>
              </w:rPr>
              <w:t>V01–X59,</w:t>
            </w:r>
            <w:ins w:id="12" w:author="Charlotte Probst" w:date="2022-03-07T15:14:00Z">
              <w:r w:rsidR="001A71AC">
                <w:rPr>
                  <w:sz w:val="22"/>
                  <w:szCs w:val="22"/>
                </w:rPr>
                <w:t xml:space="preserve"> </w:t>
              </w:r>
            </w:ins>
            <w:r w:rsidRPr="00AF31F1">
              <w:rPr>
                <w:sz w:val="22"/>
                <w:szCs w:val="22"/>
              </w:rPr>
              <w:t>Y85–Y86</w:t>
            </w:r>
            <w:r w:rsidR="00AF31F1" w:rsidRPr="00AF31F1">
              <w:rPr>
                <w:sz w:val="22"/>
                <w:szCs w:val="22"/>
              </w:rPr>
              <w:t>,</w:t>
            </w:r>
          </w:p>
          <w:p w14:paraId="66B82A5F" w14:textId="6FDCE12E" w:rsidR="00AF31F1" w:rsidRPr="00AF31F1" w:rsidRDefault="00AF31F1" w:rsidP="00F15121">
            <w:pPr>
              <w:rPr>
                <w:sz w:val="22"/>
                <w:szCs w:val="22"/>
              </w:rPr>
            </w:pPr>
            <w:r w:rsidRPr="00AF31F1">
              <w:rPr>
                <w:sz w:val="22"/>
                <w:szCs w:val="22"/>
              </w:rPr>
              <w:t>Excluding motor vehicle accidents</w:t>
            </w:r>
            <w:r w:rsidR="0021584B">
              <w:rPr>
                <w:sz w:val="22"/>
                <w:szCs w:val="22"/>
              </w:rPr>
              <w:t xml:space="preserve"> and poisonings</w:t>
            </w:r>
            <w:r w:rsidRPr="00AF31F1">
              <w:rPr>
                <w:sz w:val="22"/>
                <w:szCs w:val="22"/>
              </w:rPr>
              <w:t xml:space="preserve"> </w:t>
            </w:r>
            <w:r>
              <w:rPr>
                <w:sz w:val="22"/>
                <w:szCs w:val="22"/>
              </w:rPr>
              <w:t>(given the SIMAH ICD codes below)</w:t>
            </w:r>
          </w:p>
        </w:tc>
      </w:tr>
      <w:tr w:rsidR="00F57610" w14:paraId="561B9CDB" w14:textId="77777777" w:rsidTr="00AC319F">
        <w:trPr>
          <w:jc w:val="center"/>
          <w:trPrChange w:id="13" w:author="Charlotte Probst" w:date="2022-03-07T14:59:00Z">
            <w:trPr>
              <w:jc w:val="center"/>
            </w:trPr>
          </w:trPrChange>
        </w:trPr>
        <w:tc>
          <w:tcPr>
            <w:tcW w:w="572" w:type="dxa"/>
            <w:shd w:val="clear" w:color="auto" w:fill="FBE4D5" w:themeFill="accent2" w:themeFillTint="33"/>
            <w:tcPrChange w:id="14" w:author="Charlotte Probst" w:date="2022-03-07T14:59:00Z">
              <w:tcPr>
                <w:tcW w:w="1560" w:type="dxa"/>
                <w:shd w:val="clear" w:color="auto" w:fill="FBE4D5" w:themeFill="accent2" w:themeFillTint="33"/>
              </w:tcPr>
            </w:tcPrChange>
          </w:tcPr>
          <w:p w14:paraId="054AB676" w14:textId="018656CF" w:rsidR="00F57610" w:rsidRDefault="00F57610" w:rsidP="00F57610">
            <w:r>
              <w:t>Injuries</w:t>
            </w:r>
          </w:p>
        </w:tc>
        <w:tc>
          <w:tcPr>
            <w:tcW w:w="3260" w:type="dxa"/>
            <w:tcPrChange w:id="15" w:author="Charlotte Probst" w:date="2022-03-07T14:59:00Z">
              <w:tcPr>
                <w:tcW w:w="3260" w:type="dxa"/>
              </w:tcPr>
            </w:tcPrChange>
          </w:tcPr>
          <w:p w14:paraId="1E466E70" w14:textId="62874825" w:rsidR="00F57610" w:rsidRDefault="00F57610" w:rsidP="0021584B">
            <w:r>
              <w:t xml:space="preserve">Motor vehicle accident </w:t>
            </w:r>
          </w:p>
        </w:tc>
        <w:tc>
          <w:tcPr>
            <w:tcW w:w="1984" w:type="dxa"/>
            <w:tcPrChange w:id="16" w:author="Charlotte Probst" w:date="2022-03-07T14:59:00Z">
              <w:tcPr>
                <w:tcW w:w="1984" w:type="dxa"/>
              </w:tcPr>
            </w:tcPrChange>
          </w:tcPr>
          <w:p w14:paraId="0F07808E" w14:textId="79C85851" w:rsidR="00F57610" w:rsidRDefault="00F57610" w:rsidP="00F57610">
            <w:r>
              <w:t xml:space="preserve">SIMAH </w:t>
            </w:r>
            <w:r w:rsidR="00235EC3" w:rsidRPr="00235EC3">
              <w:rPr>
                <w:vertAlign w:val="superscript"/>
              </w:rPr>
              <w:t>2,3</w:t>
            </w:r>
          </w:p>
        </w:tc>
        <w:tc>
          <w:tcPr>
            <w:tcW w:w="8359" w:type="dxa"/>
            <w:tcPrChange w:id="17" w:author="Charlotte Probst" w:date="2022-03-07T14:59:00Z">
              <w:tcPr>
                <w:tcW w:w="8359" w:type="dxa"/>
              </w:tcPr>
            </w:tcPrChange>
          </w:tcPr>
          <w:p w14:paraId="243FE57F" w14:textId="77777777" w:rsidR="00F57610" w:rsidRPr="00AF31F1" w:rsidRDefault="00F57610" w:rsidP="00F57610">
            <w:pPr>
              <w:rPr>
                <w:sz w:val="22"/>
                <w:szCs w:val="22"/>
              </w:rPr>
            </w:pPr>
            <w:r w:rsidRPr="00AF31F1">
              <w:rPr>
                <w:sz w:val="22"/>
                <w:szCs w:val="22"/>
              </w:rPr>
              <w:t xml:space="preserve">V02-V04, V09.0, V09.2, V12-V14, V19.0-V19.2, V19.4-V19.6, </w:t>
            </w:r>
          </w:p>
          <w:p w14:paraId="42540663" w14:textId="77777777" w:rsidR="00F57610" w:rsidRPr="00AF31F1" w:rsidRDefault="00F57610" w:rsidP="00F57610">
            <w:pPr>
              <w:rPr>
                <w:sz w:val="22"/>
                <w:szCs w:val="22"/>
              </w:rPr>
            </w:pPr>
            <w:r w:rsidRPr="00AF31F1">
              <w:rPr>
                <w:sz w:val="22"/>
                <w:szCs w:val="22"/>
              </w:rPr>
              <w:t xml:space="preserve">V20-V79, V80.3-V80.5, </w:t>
            </w:r>
          </w:p>
          <w:p w14:paraId="2C85E838" w14:textId="77777777" w:rsidR="00F57610" w:rsidRPr="00AF31F1" w:rsidRDefault="00F57610" w:rsidP="00F57610">
            <w:pPr>
              <w:rPr>
                <w:sz w:val="22"/>
                <w:szCs w:val="22"/>
              </w:rPr>
            </w:pPr>
            <w:r w:rsidRPr="00AF31F1">
              <w:rPr>
                <w:sz w:val="22"/>
                <w:szCs w:val="22"/>
              </w:rPr>
              <w:t xml:space="preserve">V81.0-V81.1, V82.0-V82.1, </w:t>
            </w:r>
          </w:p>
          <w:p w14:paraId="282A8789" w14:textId="77777777" w:rsidR="00F57610" w:rsidRPr="00AF31F1" w:rsidRDefault="00F57610" w:rsidP="00F57610">
            <w:pPr>
              <w:rPr>
                <w:sz w:val="22"/>
                <w:szCs w:val="22"/>
              </w:rPr>
            </w:pPr>
            <w:r w:rsidRPr="00AF31F1">
              <w:rPr>
                <w:sz w:val="22"/>
                <w:szCs w:val="22"/>
              </w:rPr>
              <w:t xml:space="preserve">V83-V86, V87.0-V87.8, </w:t>
            </w:r>
          </w:p>
          <w:p w14:paraId="2DDB6E1A" w14:textId="029E486C" w:rsidR="00F57610" w:rsidRPr="00AF31F1" w:rsidRDefault="00F57610" w:rsidP="00F57610">
            <w:pPr>
              <w:rPr>
                <w:sz w:val="22"/>
                <w:szCs w:val="22"/>
              </w:rPr>
            </w:pPr>
            <w:r w:rsidRPr="00AF31F1">
              <w:rPr>
                <w:sz w:val="22"/>
                <w:szCs w:val="22"/>
              </w:rPr>
              <w:t>V88.0-V88.8, V89.0 and V89.2</w:t>
            </w:r>
          </w:p>
        </w:tc>
      </w:tr>
      <w:tr w:rsidR="00987961" w14:paraId="24FAFF42" w14:textId="77777777" w:rsidTr="00AC319F">
        <w:trPr>
          <w:jc w:val="center"/>
          <w:trPrChange w:id="18" w:author="Charlotte Probst" w:date="2022-03-07T14:59:00Z">
            <w:trPr>
              <w:jc w:val="center"/>
            </w:trPr>
          </w:trPrChange>
        </w:trPr>
        <w:tc>
          <w:tcPr>
            <w:tcW w:w="572" w:type="dxa"/>
            <w:shd w:val="clear" w:color="auto" w:fill="FBE4D5" w:themeFill="accent2" w:themeFillTint="33"/>
            <w:tcPrChange w:id="19" w:author="Charlotte Probst" w:date="2022-03-07T14:59:00Z">
              <w:tcPr>
                <w:tcW w:w="1560" w:type="dxa"/>
                <w:shd w:val="clear" w:color="auto" w:fill="FBE4D5" w:themeFill="accent2" w:themeFillTint="33"/>
              </w:tcPr>
            </w:tcPrChange>
          </w:tcPr>
          <w:p w14:paraId="76DEC073" w14:textId="537363BD" w:rsidR="00987961" w:rsidRDefault="00987961" w:rsidP="00987961">
            <w:r>
              <w:t>Injuries</w:t>
            </w:r>
          </w:p>
        </w:tc>
        <w:tc>
          <w:tcPr>
            <w:tcW w:w="3260" w:type="dxa"/>
            <w:tcPrChange w:id="20" w:author="Charlotte Probst" w:date="2022-03-07T14:59:00Z">
              <w:tcPr>
                <w:tcW w:w="3260" w:type="dxa"/>
              </w:tcPr>
            </w:tcPrChange>
          </w:tcPr>
          <w:p w14:paraId="5A89F83B" w14:textId="7F474FF3" w:rsidR="00987961" w:rsidRDefault="00987961" w:rsidP="0021584B">
            <w:r>
              <w:t xml:space="preserve">Opioid poisoning </w:t>
            </w:r>
          </w:p>
        </w:tc>
        <w:tc>
          <w:tcPr>
            <w:tcW w:w="1984" w:type="dxa"/>
            <w:tcPrChange w:id="21" w:author="Charlotte Probst" w:date="2022-03-07T14:59:00Z">
              <w:tcPr>
                <w:tcW w:w="1984" w:type="dxa"/>
              </w:tcPr>
            </w:tcPrChange>
          </w:tcPr>
          <w:p w14:paraId="7A04E465" w14:textId="6DD326C5" w:rsidR="00987961" w:rsidRDefault="00987961" w:rsidP="00987961">
            <w:r>
              <w:t xml:space="preserve">Charlotte/Yu </w:t>
            </w:r>
            <w:r w:rsidRPr="00ED4CC6">
              <w:rPr>
                <w:vertAlign w:val="superscript"/>
              </w:rPr>
              <w:t>5</w:t>
            </w:r>
          </w:p>
        </w:tc>
        <w:tc>
          <w:tcPr>
            <w:tcW w:w="8359" w:type="dxa"/>
            <w:tcPrChange w:id="22" w:author="Charlotte Probst" w:date="2022-03-07T14:59:00Z">
              <w:tcPr>
                <w:tcW w:w="8359" w:type="dxa"/>
              </w:tcPr>
            </w:tcPrChange>
          </w:tcPr>
          <w:p w14:paraId="58833965" w14:textId="77777777" w:rsidR="00987961" w:rsidRPr="007C5555" w:rsidRDefault="00987961" w:rsidP="00987961">
            <w:pPr>
              <w:rPr>
                <w:sz w:val="22"/>
                <w:szCs w:val="22"/>
              </w:rPr>
            </w:pPr>
            <w:r w:rsidRPr="007C5555">
              <w:rPr>
                <w:sz w:val="22"/>
                <w:szCs w:val="22"/>
              </w:rPr>
              <w:t xml:space="preserve">1) </w:t>
            </w:r>
            <w:commentRangeStart w:id="23"/>
            <w:r w:rsidRPr="007C5555">
              <w:rPr>
                <w:sz w:val="22"/>
                <w:szCs w:val="22"/>
              </w:rPr>
              <w:t>X40</w:t>
            </w:r>
            <w:commentRangeEnd w:id="23"/>
            <w:r w:rsidR="001A71AC">
              <w:rPr>
                <w:rStyle w:val="CommentReference"/>
              </w:rPr>
              <w:commentReference w:id="23"/>
            </w:r>
            <w:r w:rsidRPr="007C5555">
              <w:rPr>
                <w:sz w:val="22"/>
                <w:szCs w:val="22"/>
              </w:rPr>
              <w:t>-X44, X60-X64, X85, Y10-Y14 from underlying cause</w:t>
            </w:r>
          </w:p>
          <w:p w14:paraId="3D3DABD6" w14:textId="77777777" w:rsidR="00987961" w:rsidRPr="007C5555" w:rsidRDefault="00987961" w:rsidP="00987961">
            <w:pPr>
              <w:rPr>
                <w:sz w:val="22"/>
                <w:szCs w:val="22"/>
              </w:rPr>
            </w:pPr>
            <w:r w:rsidRPr="007C5555">
              <w:rPr>
                <w:sz w:val="22"/>
                <w:szCs w:val="22"/>
              </w:rPr>
              <w:t>2) T40.0-T40.4, T40.6 from contributing cause</w:t>
            </w:r>
          </w:p>
          <w:p w14:paraId="28BAE54A" w14:textId="59773452" w:rsidR="00987961" w:rsidRPr="00AF31F1" w:rsidRDefault="00987961" w:rsidP="00987961">
            <w:pPr>
              <w:rPr>
                <w:sz w:val="22"/>
                <w:szCs w:val="22"/>
              </w:rPr>
            </w:pPr>
            <w:r w:rsidRPr="007C5555">
              <w:rPr>
                <w:sz w:val="22"/>
                <w:szCs w:val="22"/>
              </w:rPr>
              <w:t>Must meet both 1) and 2)</w:t>
            </w:r>
            <w:ins w:id="24" w:author="Yu Ye" w:date="2022-03-24T15:32:00Z">
              <w:r w:rsidR="006C0B8E">
                <w:rPr>
                  <w:sz w:val="22"/>
                  <w:szCs w:val="22"/>
                </w:rPr>
                <w:t xml:space="preserve">, also </w:t>
              </w:r>
              <w:r w:rsidR="006C0B8E" w:rsidRPr="006C0B8E">
                <w:rPr>
                  <w:sz w:val="22"/>
                  <w:szCs w:val="22"/>
                  <w:highlight w:val="yellow"/>
                  <w:rPrChange w:id="25" w:author="Yu Ye" w:date="2022-03-24T15:32:00Z">
                    <w:rPr>
                      <w:sz w:val="22"/>
                      <w:szCs w:val="22"/>
                    </w:rPr>
                  </w:rPrChange>
                </w:rPr>
                <w:t>excluding intentional self-</w:t>
              </w:r>
              <w:r w:rsidR="006C0B8E" w:rsidRPr="00174641">
                <w:rPr>
                  <w:sz w:val="22"/>
                  <w:szCs w:val="22"/>
                  <w:highlight w:val="yellow"/>
                  <w:rPrChange w:id="26" w:author="Yu Ye" w:date="2022-03-25T18:34:00Z">
                    <w:rPr>
                      <w:sz w:val="22"/>
                      <w:szCs w:val="22"/>
                    </w:rPr>
                  </w:rPrChange>
                </w:rPr>
                <w:t>harm</w:t>
              </w:r>
            </w:ins>
            <w:ins w:id="27" w:author="Yu Ye" w:date="2022-03-25T18:34:00Z">
              <w:r w:rsidR="00174641" w:rsidRPr="00174641">
                <w:rPr>
                  <w:sz w:val="22"/>
                  <w:szCs w:val="22"/>
                  <w:highlight w:val="yellow"/>
                  <w:rPrChange w:id="28" w:author="Yu Ye" w:date="2022-03-25T18:34:00Z">
                    <w:rPr>
                      <w:sz w:val="22"/>
                      <w:szCs w:val="22"/>
                    </w:rPr>
                  </w:rPrChange>
                </w:rPr>
                <w:t xml:space="preserve"> (X60-X64)</w:t>
              </w:r>
            </w:ins>
            <w:del w:id="29" w:author="Yu Ye" w:date="2022-03-24T15:32:00Z">
              <w:r w:rsidDel="006C0B8E">
                <w:rPr>
                  <w:sz w:val="22"/>
                  <w:szCs w:val="22"/>
                </w:rPr>
                <w:delText xml:space="preserve"> </w:delText>
              </w:r>
            </w:del>
            <w:r>
              <w:rPr>
                <w:sz w:val="22"/>
                <w:szCs w:val="22"/>
              </w:rPr>
              <w:tab/>
              <w:t xml:space="preserve"> </w:t>
            </w:r>
          </w:p>
        </w:tc>
      </w:tr>
      <w:tr w:rsidR="000722B5" w14:paraId="7AB4616D" w14:textId="77777777" w:rsidTr="00AC319F">
        <w:trPr>
          <w:jc w:val="center"/>
          <w:trPrChange w:id="30" w:author="Charlotte Probst" w:date="2022-03-07T14:59:00Z">
            <w:trPr>
              <w:jc w:val="center"/>
            </w:trPr>
          </w:trPrChange>
        </w:trPr>
        <w:tc>
          <w:tcPr>
            <w:tcW w:w="572" w:type="dxa"/>
            <w:shd w:val="clear" w:color="auto" w:fill="FBE4D5" w:themeFill="accent2" w:themeFillTint="33"/>
            <w:tcPrChange w:id="31" w:author="Charlotte Probst" w:date="2022-03-07T14:59:00Z">
              <w:tcPr>
                <w:tcW w:w="1560" w:type="dxa"/>
                <w:shd w:val="clear" w:color="auto" w:fill="FBE4D5" w:themeFill="accent2" w:themeFillTint="33"/>
              </w:tcPr>
            </w:tcPrChange>
          </w:tcPr>
          <w:p w14:paraId="16DBE806" w14:textId="3D42E99F" w:rsidR="000722B5" w:rsidRDefault="00CD3A07" w:rsidP="00987961">
            <w:ins w:id="32" w:author="Charlotte Probst" w:date="2022-03-07T15:08:00Z">
              <w:r>
                <w:t>Injuries</w:t>
              </w:r>
            </w:ins>
          </w:p>
        </w:tc>
        <w:tc>
          <w:tcPr>
            <w:tcW w:w="3260" w:type="dxa"/>
            <w:tcPrChange w:id="33" w:author="Charlotte Probst" w:date="2022-03-07T14:59:00Z">
              <w:tcPr>
                <w:tcW w:w="3260" w:type="dxa"/>
              </w:tcPr>
            </w:tcPrChange>
          </w:tcPr>
          <w:p w14:paraId="0D60DAD7" w14:textId="1FFDA2FE" w:rsidR="000722B5" w:rsidRPr="000C5764" w:rsidRDefault="000722B5" w:rsidP="0021584B">
            <w:pPr>
              <w:rPr>
                <w:highlight w:val="yellow"/>
                <w:rPrChange w:id="34" w:author="Yu Ye" w:date="2022-03-16T14:22:00Z">
                  <w:rPr/>
                </w:rPrChange>
              </w:rPr>
            </w:pPr>
            <w:del w:id="35" w:author="Charlotte Probst" w:date="2022-03-07T14:48:00Z">
              <w:r w:rsidRPr="000C5764" w:rsidDel="006B7082">
                <w:rPr>
                  <w:highlight w:val="yellow"/>
                  <w:rPrChange w:id="36" w:author="Yu Ye" w:date="2022-03-16T14:22:00Z">
                    <w:rPr/>
                  </w:rPrChange>
                </w:rPr>
                <w:delText xml:space="preserve">Other </w:delText>
              </w:r>
            </w:del>
            <w:ins w:id="37" w:author="Charlotte Probst" w:date="2022-03-07T14:48:00Z">
              <w:r w:rsidR="006B7082" w:rsidRPr="000C5764">
                <w:rPr>
                  <w:highlight w:val="yellow"/>
                  <w:rPrChange w:id="38" w:author="Yu Ye" w:date="2022-03-16T14:22:00Z">
                    <w:rPr/>
                  </w:rPrChange>
                </w:rPr>
                <w:t xml:space="preserve">Alcohol </w:t>
              </w:r>
            </w:ins>
            <w:r w:rsidRPr="000C5764">
              <w:rPr>
                <w:highlight w:val="yellow"/>
                <w:rPrChange w:id="39" w:author="Yu Ye" w:date="2022-03-16T14:22:00Z">
                  <w:rPr/>
                </w:rPrChange>
              </w:rPr>
              <w:t xml:space="preserve">poisonings </w:t>
            </w:r>
          </w:p>
        </w:tc>
        <w:tc>
          <w:tcPr>
            <w:tcW w:w="1984" w:type="dxa"/>
            <w:tcPrChange w:id="40" w:author="Charlotte Probst" w:date="2022-03-07T14:59:00Z">
              <w:tcPr>
                <w:tcW w:w="1984" w:type="dxa"/>
              </w:tcPr>
            </w:tcPrChange>
          </w:tcPr>
          <w:p w14:paraId="57B82778" w14:textId="188F27D0" w:rsidR="000722B5" w:rsidRPr="000C5764" w:rsidRDefault="000C5764" w:rsidP="00987961">
            <w:pPr>
              <w:rPr>
                <w:highlight w:val="yellow"/>
                <w:rPrChange w:id="41" w:author="Yu Ye" w:date="2022-03-16T14:22:00Z">
                  <w:rPr/>
                </w:rPrChange>
              </w:rPr>
            </w:pPr>
            <w:ins w:id="42" w:author="Yu Ye" w:date="2022-03-16T14:20:00Z">
              <w:r w:rsidRPr="000C5764">
                <w:rPr>
                  <w:highlight w:val="yellow"/>
                  <w:rPrChange w:id="43" w:author="Yu Ye" w:date="2022-03-16T14:22:00Z">
                    <w:rPr/>
                  </w:rPrChange>
                </w:rPr>
                <w:t xml:space="preserve">Charlotte/Yu </w:t>
              </w:r>
              <w:r w:rsidRPr="000C5764">
                <w:rPr>
                  <w:highlight w:val="yellow"/>
                  <w:vertAlign w:val="superscript"/>
                  <w:rPrChange w:id="44" w:author="Yu Ye" w:date="2022-03-16T14:22:00Z">
                    <w:rPr>
                      <w:vertAlign w:val="superscript"/>
                    </w:rPr>
                  </w:rPrChange>
                </w:rPr>
                <w:t>5</w:t>
              </w:r>
            </w:ins>
            <w:del w:id="45" w:author="Yu Ye" w:date="2022-03-16T14:20:00Z">
              <w:r w:rsidR="003C41D5" w:rsidRPr="000C5764" w:rsidDel="000C5764">
                <w:rPr>
                  <w:highlight w:val="yellow"/>
                  <w:rPrChange w:id="46" w:author="Yu Ye" w:date="2022-03-16T14:22:00Z">
                    <w:rPr/>
                  </w:rPrChange>
                </w:rPr>
                <w:delText xml:space="preserve">SIMAH </w:delText>
              </w:r>
              <w:r w:rsidR="003C41D5" w:rsidRPr="000C5764" w:rsidDel="000C5764">
                <w:rPr>
                  <w:highlight w:val="yellow"/>
                  <w:vertAlign w:val="superscript"/>
                  <w:rPrChange w:id="47" w:author="Yu Ye" w:date="2022-03-16T14:22:00Z">
                    <w:rPr>
                      <w:vertAlign w:val="superscript"/>
                    </w:rPr>
                  </w:rPrChange>
                </w:rPr>
                <w:delText>2,3</w:delText>
              </w:r>
            </w:del>
          </w:p>
        </w:tc>
        <w:tc>
          <w:tcPr>
            <w:tcW w:w="8359" w:type="dxa"/>
            <w:tcPrChange w:id="48" w:author="Charlotte Probst" w:date="2022-03-07T14:59:00Z">
              <w:tcPr>
                <w:tcW w:w="8359" w:type="dxa"/>
              </w:tcPr>
            </w:tcPrChange>
          </w:tcPr>
          <w:p w14:paraId="6319CA09" w14:textId="00442ECD" w:rsidR="000722B5" w:rsidRDefault="000722B5" w:rsidP="00987961">
            <w:pPr>
              <w:rPr>
                <w:ins w:id="49" w:author="Yu Ye" w:date="2022-03-25T18:35:00Z"/>
                <w:sz w:val="22"/>
                <w:szCs w:val="22"/>
                <w:highlight w:val="yellow"/>
              </w:rPr>
            </w:pPr>
            <w:commentRangeStart w:id="50"/>
            <w:del w:id="51" w:author="Yu Ye" w:date="2022-03-16T14:20:00Z">
              <w:r w:rsidRPr="000C5764" w:rsidDel="000C5764">
                <w:rPr>
                  <w:sz w:val="22"/>
                  <w:szCs w:val="22"/>
                  <w:highlight w:val="yellow"/>
                  <w:rPrChange w:id="52" w:author="Yu Ye" w:date="2022-03-16T14:22:00Z">
                    <w:rPr>
                      <w:sz w:val="22"/>
                      <w:szCs w:val="22"/>
                    </w:rPr>
                  </w:rPrChange>
                </w:rPr>
                <w:delText xml:space="preserve">X40-X45, Y10-Y14, Y45, Y47, Y49; </w:delText>
              </w:r>
            </w:del>
            <w:ins w:id="53" w:author="Yu Ye" w:date="2022-03-16T14:20:00Z">
              <w:r w:rsidR="000C5764" w:rsidRPr="000C5764">
                <w:rPr>
                  <w:sz w:val="22"/>
                  <w:szCs w:val="22"/>
                  <w:highlight w:val="yellow"/>
                  <w:rPrChange w:id="54" w:author="Yu Ye" w:date="2022-03-16T14:22:00Z">
                    <w:rPr>
                      <w:sz w:val="22"/>
                      <w:szCs w:val="22"/>
                    </w:rPr>
                  </w:rPrChange>
                </w:rPr>
                <w:t>X45, F10.0 from underlying cause</w:t>
              </w:r>
            </w:ins>
          </w:p>
          <w:p w14:paraId="2F814FAB" w14:textId="52C42505" w:rsidR="00174641" w:rsidRPr="000C5764" w:rsidRDefault="00174641" w:rsidP="00987961">
            <w:pPr>
              <w:rPr>
                <w:ins w:id="55" w:author="Yu Ye" w:date="2022-03-16T14:20:00Z"/>
                <w:sz w:val="22"/>
                <w:szCs w:val="22"/>
                <w:highlight w:val="yellow"/>
                <w:rPrChange w:id="56" w:author="Yu Ye" w:date="2022-03-16T14:22:00Z">
                  <w:rPr>
                    <w:ins w:id="57" w:author="Yu Ye" w:date="2022-03-16T14:20:00Z"/>
                    <w:sz w:val="22"/>
                    <w:szCs w:val="22"/>
                  </w:rPr>
                </w:rPrChange>
              </w:rPr>
            </w:pPr>
            <w:ins w:id="58" w:author="Yu Ye" w:date="2022-03-25T18:35:00Z">
              <w:r w:rsidRPr="001E3C76">
                <w:rPr>
                  <w:sz w:val="22"/>
                  <w:szCs w:val="22"/>
                  <w:highlight w:val="yellow"/>
                </w:rPr>
                <w:t>X45, F10.0 from contributing cause</w:t>
              </w:r>
            </w:ins>
          </w:p>
          <w:p w14:paraId="57BC71EE" w14:textId="08726F6D" w:rsidR="000C5764" w:rsidRPr="000C5764" w:rsidRDefault="000C5764" w:rsidP="00987961">
            <w:pPr>
              <w:rPr>
                <w:sz w:val="22"/>
                <w:szCs w:val="22"/>
                <w:highlight w:val="yellow"/>
                <w:rPrChange w:id="59" w:author="Yu Ye" w:date="2022-03-16T14:22:00Z">
                  <w:rPr>
                    <w:sz w:val="22"/>
                    <w:szCs w:val="22"/>
                  </w:rPr>
                </w:rPrChange>
              </w:rPr>
            </w:pPr>
            <w:ins w:id="60" w:author="Yu Ye" w:date="2022-03-16T14:21:00Z">
              <w:r w:rsidRPr="000C5764">
                <w:rPr>
                  <w:sz w:val="22"/>
                  <w:szCs w:val="22"/>
                  <w:highlight w:val="yellow"/>
                  <w:rPrChange w:id="61" w:author="Yu Ye" w:date="2022-03-16T14:22:00Z">
                    <w:rPr>
                      <w:sz w:val="22"/>
                      <w:szCs w:val="22"/>
                    </w:rPr>
                  </w:rPrChange>
                </w:rPr>
                <w:t>T51.0, T51.9 from contributing cause</w:t>
              </w:r>
            </w:ins>
          </w:p>
          <w:p w14:paraId="4ECF1DBB" w14:textId="45717919" w:rsidR="000722B5" w:rsidRPr="000C5764" w:rsidRDefault="000722B5" w:rsidP="00987961">
            <w:pPr>
              <w:rPr>
                <w:sz w:val="22"/>
                <w:szCs w:val="22"/>
                <w:highlight w:val="yellow"/>
                <w:rPrChange w:id="62" w:author="Yu Ye" w:date="2022-03-16T14:22:00Z">
                  <w:rPr>
                    <w:sz w:val="22"/>
                    <w:szCs w:val="22"/>
                  </w:rPr>
                </w:rPrChange>
              </w:rPr>
            </w:pPr>
            <w:del w:id="63" w:author="Yu Ye" w:date="2022-03-25T18:35:00Z">
              <w:r w:rsidRPr="000C5764" w:rsidDel="00174641">
                <w:rPr>
                  <w:sz w:val="22"/>
                  <w:szCs w:val="22"/>
                  <w:highlight w:val="yellow"/>
                  <w:rPrChange w:id="64" w:author="Yu Ye" w:date="2022-03-16T14:22:00Z">
                    <w:rPr>
                      <w:sz w:val="22"/>
                      <w:szCs w:val="22"/>
                    </w:rPr>
                  </w:rPrChange>
                </w:rPr>
                <w:delText>Excluding opioid poisonings</w:delText>
              </w:r>
            </w:del>
            <w:ins w:id="65" w:author="Yu Ye" w:date="2022-03-25T18:35:00Z">
              <w:r w:rsidR="00174641">
                <w:rPr>
                  <w:sz w:val="22"/>
                  <w:szCs w:val="22"/>
                  <w:highlight w:val="yellow"/>
                </w:rPr>
                <w:t>If alcohol poisoning from contributing cause and also</w:t>
              </w:r>
            </w:ins>
            <w:ins w:id="66" w:author="Yu Ye" w:date="2022-03-25T18:38:00Z">
              <w:r w:rsidR="00174641">
                <w:rPr>
                  <w:sz w:val="22"/>
                  <w:szCs w:val="22"/>
                  <w:highlight w:val="yellow"/>
                </w:rPr>
                <w:t xml:space="preserve"> other diseases</w:t>
              </w:r>
            </w:ins>
            <w:ins w:id="67" w:author="Yu Ye" w:date="2022-03-25T18:39:00Z">
              <w:r w:rsidR="00174641">
                <w:rPr>
                  <w:sz w:val="22"/>
                  <w:szCs w:val="22"/>
                  <w:highlight w:val="yellow"/>
                </w:rPr>
                <w:t xml:space="preserve"> listed in this list (except for other injury, other infectious and other NCD), coded to other disease</w:t>
              </w:r>
            </w:ins>
            <w:ins w:id="68" w:author="Yu Ye" w:date="2022-03-25T18:38:00Z">
              <w:r w:rsidR="00174641">
                <w:rPr>
                  <w:sz w:val="22"/>
                  <w:szCs w:val="22"/>
                  <w:highlight w:val="yellow"/>
                </w:rPr>
                <w:t xml:space="preserve"> </w:t>
              </w:r>
            </w:ins>
            <w:bookmarkStart w:id="69" w:name="_GoBack"/>
            <w:bookmarkEnd w:id="69"/>
            <w:ins w:id="70" w:author="Yu Ye" w:date="2022-03-25T18:35:00Z">
              <w:r w:rsidR="00174641">
                <w:rPr>
                  <w:sz w:val="22"/>
                  <w:szCs w:val="22"/>
                  <w:highlight w:val="yellow"/>
                </w:rPr>
                <w:t xml:space="preserve"> </w:t>
              </w:r>
            </w:ins>
            <w:r w:rsidRPr="000C5764">
              <w:rPr>
                <w:sz w:val="22"/>
                <w:szCs w:val="22"/>
                <w:highlight w:val="yellow"/>
                <w:rPrChange w:id="71" w:author="Yu Ye" w:date="2022-03-16T14:22:00Z">
                  <w:rPr>
                    <w:sz w:val="22"/>
                    <w:szCs w:val="22"/>
                  </w:rPr>
                </w:rPrChange>
              </w:rPr>
              <w:t xml:space="preserve"> </w:t>
            </w:r>
            <w:commentRangeEnd w:id="50"/>
            <w:r w:rsidR="001A71AC" w:rsidRPr="000C5764">
              <w:rPr>
                <w:rStyle w:val="CommentReference"/>
                <w:highlight w:val="yellow"/>
                <w:rPrChange w:id="72" w:author="Yu Ye" w:date="2022-03-16T14:22:00Z">
                  <w:rPr>
                    <w:rStyle w:val="CommentReference"/>
                  </w:rPr>
                </w:rPrChange>
              </w:rPr>
              <w:commentReference w:id="50"/>
            </w:r>
          </w:p>
        </w:tc>
      </w:tr>
      <w:tr w:rsidR="00987961" w14:paraId="1727AE09" w14:textId="77777777" w:rsidTr="00AC319F">
        <w:trPr>
          <w:jc w:val="center"/>
          <w:trPrChange w:id="73" w:author="Charlotte Probst" w:date="2022-03-07T14:59:00Z">
            <w:trPr>
              <w:jc w:val="center"/>
            </w:trPr>
          </w:trPrChange>
        </w:trPr>
        <w:tc>
          <w:tcPr>
            <w:tcW w:w="572" w:type="dxa"/>
            <w:shd w:val="clear" w:color="auto" w:fill="FBE4D5" w:themeFill="accent2" w:themeFillTint="33"/>
            <w:tcPrChange w:id="74" w:author="Charlotte Probst" w:date="2022-03-07T14:59:00Z">
              <w:tcPr>
                <w:tcW w:w="1560" w:type="dxa"/>
                <w:shd w:val="clear" w:color="auto" w:fill="FBE4D5" w:themeFill="accent2" w:themeFillTint="33"/>
              </w:tcPr>
            </w:tcPrChange>
          </w:tcPr>
          <w:p w14:paraId="2AA0255A" w14:textId="0628CCAF" w:rsidR="00987961" w:rsidRDefault="00987961" w:rsidP="00987961">
            <w:r>
              <w:t>Injuries</w:t>
            </w:r>
          </w:p>
        </w:tc>
        <w:tc>
          <w:tcPr>
            <w:tcW w:w="3260" w:type="dxa"/>
            <w:tcPrChange w:id="75" w:author="Charlotte Probst" w:date="2022-03-07T14:59:00Z">
              <w:tcPr>
                <w:tcW w:w="3260" w:type="dxa"/>
              </w:tcPr>
            </w:tcPrChange>
          </w:tcPr>
          <w:p w14:paraId="5CC5C942" w14:textId="35527241" w:rsidR="00987961" w:rsidRPr="006661FF" w:rsidRDefault="00987961" w:rsidP="00987961">
            <w:r w:rsidRPr="00062983">
              <w:t>Intentional self-harm</w:t>
            </w:r>
          </w:p>
        </w:tc>
        <w:tc>
          <w:tcPr>
            <w:tcW w:w="1984" w:type="dxa"/>
            <w:tcPrChange w:id="76" w:author="Charlotte Probst" w:date="2022-03-07T14:59:00Z">
              <w:tcPr>
                <w:tcW w:w="1984" w:type="dxa"/>
              </w:tcPr>
            </w:tcPrChange>
          </w:tcPr>
          <w:p w14:paraId="25F8DFED" w14:textId="367383FF" w:rsidR="00987961" w:rsidRDefault="00987961" w:rsidP="00987961">
            <w:r>
              <w:t xml:space="preserve">SIMAH </w:t>
            </w:r>
            <w:r w:rsidRPr="00235EC3">
              <w:rPr>
                <w:vertAlign w:val="superscript"/>
              </w:rPr>
              <w:t>2,3</w:t>
            </w:r>
          </w:p>
        </w:tc>
        <w:tc>
          <w:tcPr>
            <w:tcW w:w="8359" w:type="dxa"/>
            <w:tcPrChange w:id="77" w:author="Charlotte Probst" w:date="2022-03-07T14:59:00Z">
              <w:tcPr>
                <w:tcW w:w="8359" w:type="dxa"/>
              </w:tcPr>
            </w:tcPrChange>
          </w:tcPr>
          <w:p w14:paraId="57B35DF0" w14:textId="15E1F97B" w:rsidR="00987961" w:rsidRPr="00AF31F1" w:rsidRDefault="00987961" w:rsidP="00987961">
            <w:pPr>
              <w:rPr>
                <w:sz w:val="22"/>
                <w:szCs w:val="22"/>
              </w:rPr>
            </w:pPr>
            <w:r w:rsidRPr="00AF31F1">
              <w:rPr>
                <w:sz w:val="22"/>
                <w:szCs w:val="22"/>
              </w:rPr>
              <w:t>X60-X84, Y87.0</w:t>
            </w:r>
          </w:p>
        </w:tc>
      </w:tr>
      <w:tr w:rsidR="00987961" w14:paraId="091F42AC" w14:textId="1B78E002" w:rsidTr="00AC319F">
        <w:trPr>
          <w:jc w:val="center"/>
          <w:trPrChange w:id="78" w:author="Charlotte Probst" w:date="2022-03-07T14:59:00Z">
            <w:trPr>
              <w:jc w:val="center"/>
            </w:trPr>
          </w:trPrChange>
        </w:trPr>
        <w:tc>
          <w:tcPr>
            <w:tcW w:w="572" w:type="dxa"/>
            <w:shd w:val="clear" w:color="auto" w:fill="FBE4D5" w:themeFill="accent2" w:themeFillTint="33"/>
            <w:tcPrChange w:id="79" w:author="Charlotte Probst" w:date="2022-03-07T14:59:00Z">
              <w:tcPr>
                <w:tcW w:w="1560" w:type="dxa"/>
                <w:shd w:val="clear" w:color="auto" w:fill="FBE4D5" w:themeFill="accent2" w:themeFillTint="33"/>
              </w:tcPr>
            </w:tcPrChange>
          </w:tcPr>
          <w:p w14:paraId="368C97B3" w14:textId="04DB4A9F" w:rsidR="00987961" w:rsidRDefault="00987961" w:rsidP="00987961">
            <w:r>
              <w:t>Injuries</w:t>
            </w:r>
          </w:p>
        </w:tc>
        <w:tc>
          <w:tcPr>
            <w:tcW w:w="3260" w:type="dxa"/>
            <w:tcPrChange w:id="80" w:author="Charlotte Probst" w:date="2022-03-07T14:59:00Z">
              <w:tcPr>
                <w:tcW w:w="3260" w:type="dxa"/>
              </w:tcPr>
            </w:tcPrChange>
          </w:tcPr>
          <w:p w14:paraId="4AA47249" w14:textId="59A2E3A2" w:rsidR="00987961" w:rsidRDefault="000722B5" w:rsidP="00987961">
            <w:r>
              <w:t>O</w:t>
            </w:r>
            <w:r w:rsidR="00987961">
              <w:t>ther injuries</w:t>
            </w:r>
          </w:p>
        </w:tc>
        <w:tc>
          <w:tcPr>
            <w:tcW w:w="1984" w:type="dxa"/>
            <w:tcPrChange w:id="81" w:author="Charlotte Probst" w:date="2022-03-07T14:59:00Z">
              <w:tcPr>
                <w:tcW w:w="1984" w:type="dxa"/>
              </w:tcPr>
            </w:tcPrChange>
          </w:tcPr>
          <w:p w14:paraId="21C14691" w14:textId="2AE40E65" w:rsidR="00987961" w:rsidRDefault="00987961" w:rsidP="00987961">
            <w:r>
              <w:t xml:space="preserve">IHME GBD 2019 </w:t>
            </w:r>
            <w:r>
              <w:rPr>
                <w:vertAlign w:val="superscript"/>
              </w:rPr>
              <w:t>4</w:t>
            </w:r>
          </w:p>
        </w:tc>
        <w:tc>
          <w:tcPr>
            <w:tcW w:w="8359" w:type="dxa"/>
            <w:tcPrChange w:id="82" w:author="Charlotte Probst" w:date="2022-03-07T14:59:00Z">
              <w:tcPr>
                <w:tcW w:w="8359" w:type="dxa"/>
              </w:tcPr>
            </w:tcPrChange>
          </w:tcPr>
          <w:p w14:paraId="0FFDACAE" w14:textId="05FECCB7" w:rsidR="00987961" w:rsidRDefault="00987961" w:rsidP="00987961">
            <w:pPr>
              <w:rPr>
                <w:sz w:val="22"/>
                <w:szCs w:val="22"/>
              </w:rPr>
            </w:pPr>
            <w:r w:rsidRPr="00AF31F1">
              <w:rPr>
                <w:b/>
                <w:bCs/>
                <w:sz w:val="22"/>
                <w:szCs w:val="22"/>
              </w:rPr>
              <w:t>Transport injuries</w:t>
            </w:r>
            <w:r>
              <w:rPr>
                <w:sz w:val="22"/>
                <w:szCs w:val="22"/>
              </w:rPr>
              <w:t xml:space="preserve">: </w:t>
            </w:r>
            <w:r w:rsidRPr="00AF31F1">
              <w:rPr>
                <w:sz w:val="22"/>
                <w:szCs w:val="22"/>
              </w:rPr>
              <w:t>V00-V86.99, V87.2-V87.3, V88.2-V88.3, V90-V98.8</w:t>
            </w:r>
            <w:r>
              <w:rPr>
                <w:sz w:val="22"/>
                <w:szCs w:val="22"/>
              </w:rPr>
              <w:t>;</w:t>
            </w:r>
          </w:p>
          <w:p w14:paraId="4622C64E" w14:textId="0A778E2B" w:rsidR="00987961" w:rsidRPr="00AF31F1" w:rsidRDefault="00987961" w:rsidP="00987961">
            <w:pPr>
              <w:rPr>
                <w:sz w:val="22"/>
                <w:szCs w:val="22"/>
              </w:rPr>
            </w:pPr>
            <w:r w:rsidRPr="00AF31F1">
              <w:rPr>
                <w:b/>
                <w:bCs/>
                <w:sz w:val="22"/>
                <w:szCs w:val="22"/>
              </w:rPr>
              <w:t>Unintentional injuries</w:t>
            </w:r>
            <w:r>
              <w:rPr>
                <w:sz w:val="22"/>
                <w:szCs w:val="22"/>
              </w:rPr>
              <w:t xml:space="preserve">: </w:t>
            </w:r>
            <w:r w:rsidRPr="00AF31F1">
              <w:rPr>
                <w:sz w:val="22"/>
                <w:szCs w:val="22"/>
              </w:rPr>
              <w:t>D69.5-D69.59, D70.1-D70.2, D78-D78.89, D89.81-D89.813, E03.2, E06.4, E09-E09.9, E16.0, E23.1, E24.2, E27.3, E36-E36.8, E66.1, E86.02-E87.99, E89-E89.9, G21.0-G21.19, G24.0-G24.09, G25.1, G25.4, G25.6-G25.79, G62.0, G72.0, G93.7, G96.0, G96.11, G97-G97.9, H02.81-H02.819, H05.33-H05.339, H05.42-H05.53, H44.6-H44.799, H59-H59.89, H91.0-H91.09, H95-H95.9, I95.2-I95.81, I97-I97.9, J70-J70.5, J95-J95.9, K08.5-K08.59, K43-K43.9, K52.0, K62.7, K68.11, K91-K91.9, K94-K95.89, L23.3, L27.0-L27.1, L55-L55.9, L56.0-L56.1, L58-L58.9, L64.0, L76-L76.82, M10.2-M10.29, M60.2-M60.28, M87.1-M87.19, M96-M96.9, N14-N14.4, N30.4-N30.41, N46.021, N46.121, N52.2-N52.39, N65-N65.1, N99-N99.9, P93-P93.8, P96.2, P96.5, R50.2-R50.83, W00-W46.2, W49-W62.9, W64-W70.9, W73-W81.9, W83-W94.9, W97.9, W99-X06.9, X08-X44.9, X46-X58.9, Y10-Y14.9, Y16-Y19.9, Y40-Y84.9, Y88-Y88.3, Z21.0, Z42-Z43.0, Z43.8-Z43.9, Z48-Z48.9, Z51-Z51.9, Z88-Z88.9, Z92-Z94.0, Z94.6, Z94.8-Z94.9, Z96-Z96.49, Z96.6-Z97.2, Z97.8-Z99.12, Z99.3-Z99.9</w:t>
            </w:r>
            <w:r>
              <w:rPr>
                <w:sz w:val="22"/>
                <w:szCs w:val="22"/>
              </w:rPr>
              <w:t>;</w:t>
            </w:r>
          </w:p>
          <w:p w14:paraId="2830F91E" w14:textId="6296A1C8" w:rsidR="00987961" w:rsidRPr="00AF31F1" w:rsidRDefault="00987961" w:rsidP="00987961">
            <w:pPr>
              <w:rPr>
                <w:sz w:val="22"/>
                <w:szCs w:val="22"/>
              </w:rPr>
            </w:pPr>
            <w:r w:rsidRPr="00AF31F1">
              <w:rPr>
                <w:b/>
                <w:bCs/>
                <w:sz w:val="22"/>
                <w:szCs w:val="22"/>
              </w:rPr>
              <w:lastRenderedPageBreak/>
              <w:t>Self-harm and interpersonal violence</w:t>
            </w:r>
            <w:r>
              <w:rPr>
                <w:sz w:val="22"/>
                <w:szCs w:val="22"/>
              </w:rPr>
              <w:t xml:space="preserve">: </w:t>
            </w:r>
            <w:r w:rsidRPr="00AF31F1">
              <w:rPr>
                <w:sz w:val="22"/>
                <w:szCs w:val="22"/>
              </w:rPr>
              <w:t>T74.2-U03, X60-X64.9, X66-Y08.9, Y35-Y38.9, Y87.0-Y87.2, Y89.0-Y89.1</w:t>
            </w:r>
            <w:r>
              <w:rPr>
                <w:sz w:val="22"/>
                <w:szCs w:val="22"/>
              </w:rPr>
              <w:t>;</w:t>
            </w:r>
          </w:p>
          <w:p w14:paraId="0EBCFFAC" w14:textId="1F43F112" w:rsidR="00987961" w:rsidRPr="00AF31F1" w:rsidRDefault="00987961" w:rsidP="00987961">
            <w:pPr>
              <w:rPr>
                <w:sz w:val="22"/>
                <w:szCs w:val="22"/>
              </w:rPr>
            </w:pPr>
            <w:r w:rsidRPr="00AF31F1">
              <w:rPr>
                <w:sz w:val="22"/>
                <w:szCs w:val="22"/>
              </w:rPr>
              <w:t>Excluding the other injuries listed above</w:t>
            </w:r>
          </w:p>
        </w:tc>
      </w:tr>
      <w:tr w:rsidR="00987961" w14:paraId="134D4C2D" w14:textId="509BE872" w:rsidTr="00AC319F">
        <w:trPr>
          <w:jc w:val="center"/>
          <w:trPrChange w:id="83" w:author="Charlotte Probst" w:date="2022-03-07T14:59:00Z">
            <w:trPr>
              <w:jc w:val="center"/>
            </w:trPr>
          </w:trPrChange>
        </w:trPr>
        <w:tc>
          <w:tcPr>
            <w:tcW w:w="572" w:type="dxa"/>
            <w:tcPrChange w:id="84" w:author="Charlotte Probst" w:date="2022-03-07T14:59:00Z">
              <w:tcPr>
                <w:tcW w:w="1560" w:type="dxa"/>
              </w:tcPr>
            </w:tcPrChange>
          </w:tcPr>
          <w:p w14:paraId="2CC53BAB" w14:textId="77777777" w:rsidR="00987961" w:rsidRDefault="00987961" w:rsidP="00987961"/>
        </w:tc>
        <w:tc>
          <w:tcPr>
            <w:tcW w:w="3260" w:type="dxa"/>
            <w:tcPrChange w:id="85" w:author="Charlotte Probst" w:date="2022-03-07T14:59:00Z">
              <w:tcPr>
                <w:tcW w:w="3260" w:type="dxa"/>
              </w:tcPr>
            </w:tcPrChange>
          </w:tcPr>
          <w:p w14:paraId="258EDC4D" w14:textId="77777777" w:rsidR="00987961" w:rsidRDefault="00987961" w:rsidP="00987961"/>
        </w:tc>
        <w:tc>
          <w:tcPr>
            <w:tcW w:w="1984" w:type="dxa"/>
            <w:tcPrChange w:id="86" w:author="Charlotte Probst" w:date="2022-03-07T14:59:00Z">
              <w:tcPr>
                <w:tcW w:w="1984" w:type="dxa"/>
              </w:tcPr>
            </w:tcPrChange>
          </w:tcPr>
          <w:p w14:paraId="74A62CE4" w14:textId="5D41A520" w:rsidR="00987961" w:rsidRDefault="00987961" w:rsidP="00987961"/>
        </w:tc>
        <w:tc>
          <w:tcPr>
            <w:tcW w:w="8359" w:type="dxa"/>
            <w:tcPrChange w:id="87" w:author="Charlotte Probst" w:date="2022-03-07T14:59:00Z">
              <w:tcPr>
                <w:tcW w:w="8359" w:type="dxa"/>
              </w:tcPr>
            </w:tcPrChange>
          </w:tcPr>
          <w:p w14:paraId="26152C81" w14:textId="77777777" w:rsidR="00987961" w:rsidRPr="00AF31F1" w:rsidRDefault="00987961" w:rsidP="00987961">
            <w:pPr>
              <w:rPr>
                <w:sz w:val="22"/>
                <w:szCs w:val="22"/>
              </w:rPr>
            </w:pPr>
          </w:p>
        </w:tc>
      </w:tr>
      <w:tr w:rsidR="00987961" w14:paraId="67570D77" w14:textId="6163FE54" w:rsidTr="00AC319F">
        <w:trPr>
          <w:jc w:val="center"/>
          <w:trPrChange w:id="88" w:author="Charlotte Probst" w:date="2022-03-07T14:59:00Z">
            <w:trPr>
              <w:jc w:val="center"/>
            </w:trPr>
          </w:trPrChange>
        </w:trPr>
        <w:tc>
          <w:tcPr>
            <w:tcW w:w="572" w:type="dxa"/>
            <w:shd w:val="clear" w:color="auto" w:fill="E2EFD9" w:themeFill="accent6" w:themeFillTint="33"/>
            <w:tcPrChange w:id="89" w:author="Charlotte Probst" w:date="2022-03-07T14:59:00Z">
              <w:tcPr>
                <w:tcW w:w="1560" w:type="dxa"/>
                <w:shd w:val="clear" w:color="auto" w:fill="E2EFD9" w:themeFill="accent6" w:themeFillTint="33"/>
              </w:tcPr>
            </w:tcPrChange>
          </w:tcPr>
          <w:p w14:paraId="5DA921BB" w14:textId="453B8B02" w:rsidR="00987961" w:rsidRDefault="00987961" w:rsidP="00987961">
            <w:r>
              <w:t>Infectious diseases</w:t>
            </w:r>
          </w:p>
        </w:tc>
        <w:tc>
          <w:tcPr>
            <w:tcW w:w="3260" w:type="dxa"/>
            <w:tcPrChange w:id="90" w:author="Charlotte Probst" w:date="2022-03-07T14:59:00Z">
              <w:tcPr>
                <w:tcW w:w="3260" w:type="dxa"/>
              </w:tcPr>
            </w:tcPrChange>
          </w:tcPr>
          <w:p w14:paraId="3C7FD821" w14:textId="7F48BF89" w:rsidR="00987961" w:rsidRDefault="00987961" w:rsidP="00987961">
            <w:r w:rsidRPr="006661FF">
              <w:t>COVID-19</w:t>
            </w:r>
            <w:r w:rsidR="003149EF">
              <w:t>*</w:t>
            </w:r>
          </w:p>
        </w:tc>
        <w:tc>
          <w:tcPr>
            <w:tcW w:w="1984" w:type="dxa"/>
            <w:tcPrChange w:id="91" w:author="Charlotte Probst" w:date="2022-03-07T14:59:00Z">
              <w:tcPr>
                <w:tcW w:w="1984" w:type="dxa"/>
              </w:tcPr>
            </w:tcPrChange>
          </w:tcPr>
          <w:p w14:paraId="0F93319F" w14:textId="46D1E9FC" w:rsidR="00987961" w:rsidRDefault="00987961" w:rsidP="00987961">
            <w:r>
              <w:t xml:space="preserve">NCHS </w:t>
            </w:r>
            <w:r w:rsidRPr="00F15121">
              <w:rPr>
                <w:vertAlign w:val="superscript"/>
              </w:rPr>
              <w:t>1</w:t>
            </w:r>
          </w:p>
        </w:tc>
        <w:tc>
          <w:tcPr>
            <w:tcW w:w="8359" w:type="dxa"/>
            <w:tcPrChange w:id="92" w:author="Charlotte Probst" w:date="2022-03-07T14:59:00Z">
              <w:tcPr>
                <w:tcW w:w="8359" w:type="dxa"/>
              </w:tcPr>
            </w:tcPrChange>
          </w:tcPr>
          <w:p w14:paraId="1CE36D1E" w14:textId="4F475C2A" w:rsidR="00987961" w:rsidRPr="00AF31F1" w:rsidRDefault="00987961" w:rsidP="00987961">
            <w:pPr>
              <w:rPr>
                <w:sz w:val="22"/>
                <w:szCs w:val="22"/>
              </w:rPr>
            </w:pPr>
            <w:r w:rsidRPr="00AF31F1">
              <w:rPr>
                <w:sz w:val="22"/>
                <w:szCs w:val="22"/>
              </w:rPr>
              <w:t>U07.1</w:t>
            </w:r>
          </w:p>
        </w:tc>
      </w:tr>
      <w:tr w:rsidR="00987961" w14:paraId="40A886C8" w14:textId="09AC8872" w:rsidTr="00AC319F">
        <w:trPr>
          <w:jc w:val="center"/>
          <w:trPrChange w:id="93" w:author="Charlotte Probst" w:date="2022-03-07T14:59:00Z">
            <w:trPr>
              <w:jc w:val="center"/>
            </w:trPr>
          </w:trPrChange>
        </w:trPr>
        <w:tc>
          <w:tcPr>
            <w:tcW w:w="572" w:type="dxa"/>
            <w:shd w:val="clear" w:color="auto" w:fill="E2EFD9" w:themeFill="accent6" w:themeFillTint="33"/>
            <w:tcPrChange w:id="94" w:author="Charlotte Probst" w:date="2022-03-07T14:59:00Z">
              <w:tcPr>
                <w:tcW w:w="1560" w:type="dxa"/>
                <w:shd w:val="clear" w:color="auto" w:fill="E2EFD9" w:themeFill="accent6" w:themeFillTint="33"/>
              </w:tcPr>
            </w:tcPrChange>
          </w:tcPr>
          <w:p w14:paraId="4CE84A69" w14:textId="0D04E56A" w:rsidR="00987961" w:rsidRDefault="00987961" w:rsidP="00987961">
            <w:r>
              <w:t>Infectious diseases</w:t>
            </w:r>
          </w:p>
        </w:tc>
        <w:tc>
          <w:tcPr>
            <w:tcW w:w="3260" w:type="dxa"/>
            <w:tcPrChange w:id="95" w:author="Charlotte Probst" w:date="2022-03-07T14:59:00Z">
              <w:tcPr>
                <w:tcW w:w="3260" w:type="dxa"/>
              </w:tcPr>
            </w:tcPrChange>
          </w:tcPr>
          <w:p w14:paraId="067B7537" w14:textId="6A815939" w:rsidR="00987961" w:rsidRDefault="00987961" w:rsidP="00987961">
            <w:r w:rsidRPr="006661FF">
              <w:t>Influenza and pneumonia</w:t>
            </w:r>
            <w:r w:rsidR="003149EF">
              <w:t>*</w:t>
            </w:r>
          </w:p>
        </w:tc>
        <w:tc>
          <w:tcPr>
            <w:tcW w:w="1984" w:type="dxa"/>
            <w:tcPrChange w:id="96" w:author="Charlotte Probst" w:date="2022-03-07T14:59:00Z">
              <w:tcPr>
                <w:tcW w:w="1984" w:type="dxa"/>
              </w:tcPr>
            </w:tcPrChange>
          </w:tcPr>
          <w:p w14:paraId="494C7501" w14:textId="70B08280" w:rsidR="00987961" w:rsidRDefault="00987961" w:rsidP="00987961">
            <w:r>
              <w:t xml:space="preserve">NCHS </w:t>
            </w:r>
            <w:r w:rsidRPr="00F15121">
              <w:rPr>
                <w:vertAlign w:val="superscript"/>
              </w:rPr>
              <w:t>1</w:t>
            </w:r>
          </w:p>
        </w:tc>
        <w:tc>
          <w:tcPr>
            <w:tcW w:w="8359" w:type="dxa"/>
            <w:tcPrChange w:id="97" w:author="Charlotte Probst" w:date="2022-03-07T14:59:00Z">
              <w:tcPr>
                <w:tcW w:w="8359" w:type="dxa"/>
              </w:tcPr>
            </w:tcPrChange>
          </w:tcPr>
          <w:p w14:paraId="15317FC8" w14:textId="0746C915" w:rsidR="00987961" w:rsidRPr="00AF31F1" w:rsidRDefault="00987961" w:rsidP="00987961">
            <w:pPr>
              <w:rPr>
                <w:sz w:val="22"/>
                <w:szCs w:val="22"/>
              </w:rPr>
            </w:pPr>
            <w:r w:rsidRPr="00AF31F1">
              <w:rPr>
                <w:sz w:val="22"/>
                <w:szCs w:val="22"/>
              </w:rPr>
              <w:t>J09–J18</w:t>
            </w:r>
          </w:p>
        </w:tc>
      </w:tr>
      <w:tr w:rsidR="00987961" w14:paraId="628A57F5" w14:textId="50C355AE" w:rsidTr="00AC319F">
        <w:trPr>
          <w:jc w:val="center"/>
          <w:trPrChange w:id="98" w:author="Charlotte Probst" w:date="2022-03-07T14:59:00Z">
            <w:trPr>
              <w:jc w:val="center"/>
            </w:trPr>
          </w:trPrChange>
        </w:trPr>
        <w:tc>
          <w:tcPr>
            <w:tcW w:w="572" w:type="dxa"/>
            <w:shd w:val="clear" w:color="auto" w:fill="E2EFD9" w:themeFill="accent6" w:themeFillTint="33"/>
            <w:tcPrChange w:id="99" w:author="Charlotte Probst" w:date="2022-03-07T14:59:00Z">
              <w:tcPr>
                <w:tcW w:w="1560" w:type="dxa"/>
                <w:shd w:val="clear" w:color="auto" w:fill="E2EFD9" w:themeFill="accent6" w:themeFillTint="33"/>
              </w:tcPr>
            </w:tcPrChange>
          </w:tcPr>
          <w:p w14:paraId="1BD0C2F2" w14:textId="06830631" w:rsidR="00987961" w:rsidRDefault="00987961" w:rsidP="00987961">
            <w:r>
              <w:t>Infectious diseases</w:t>
            </w:r>
          </w:p>
        </w:tc>
        <w:tc>
          <w:tcPr>
            <w:tcW w:w="3260" w:type="dxa"/>
            <w:tcPrChange w:id="100" w:author="Charlotte Probst" w:date="2022-03-07T14:59:00Z">
              <w:tcPr>
                <w:tcW w:w="3260" w:type="dxa"/>
              </w:tcPr>
            </w:tcPrChange>
          </w:tcPr>
          <w:p w14:paraId="32D3840C" w14:textId="0CADECED" w:rsidR="00987961" w:rsidRPr="006661FF" w:rsidRDefault="00987961" w:rsidP="00987961">
            <w:r>
              <w:t>Other infectious diseases</w:t>
            </w:r>
          </w:p>
        </w:tc>
        <w:tc>
          <w:tcPr>
            <w:tcW w:w="1984" w:type="dxa"/>
            <w:tcPrChange w:id="101" w:author="Charlotte Probst" w:date="2022-03-07T14:59:00Z">
              <w:tcPr>
                <w:tcW w:w="1984" w:type="dxa"/>
              </w:tcPr>
            </w:tcPrChange>
          </w:tcPr>
          <w:p w14:paraId="777D9ACB" w14:textId="33210C68" w:rsidR="00987961" w:rsidRDefault="00987961" w:rsidP="00987961">
            <w:r>
              <w:t xml:space="preserve">IHME GBD 2019 </w:t>
            </w:r>
            <w:r>
              <w:rPr>
                <w:vertAlign w:val="superscript"/>
              </w:rPr>
              <w:t>4</w:t>
            </w:r>
          </w:p>
        </w:tc>
        <w:tc>
          <w:tcPr>
            <w:tcW w:w="8359" w:type="dxa"/>
            <w:tcPrChange w:id="102" w:author="Charlotte Probst" w:date="2022-03-07T14:59:00Z">
              <w:tcPr>
                <w:tcW w:w="8359" w:type="dxa"/>
              </w:tcPr>
            </w:tcPrChange>
          </w:tcPr>
          <w:p w14:paraId="04BF358C" w14:textId="77777777" w:rsidR="00987961" w:rsidRDefault="00987961" w:rsidP="00987961">
            <w:pPr>
              <w:rPr>
                <w:sz w:val="22"/>
                <w:szCs w:val="22"/>
              </w:rPr>
            </w:pPr>
            <w:r w:rsidRPr="00AF31F1">
              <w:rPr>
                <w:b/>
                <w:bCs/>
                <w:sz w:val="22"/>
                <w:szCs w:val="22"/>
              </w:rPr>
              <w:t>Respiratory infections and tuberculosis</w:t>
            </w:r>
            <w:r>
              <w:rPr>
                <w:sz w:val="22"/>
                <w:szCs w:val="22"/>
              </w:rPr>
              <w:t xml:space="preserve">: </w:t>
            </w:r>
            <w:r w:rsidRPr="00AF31F1">
              <w:rPr>
                <w:sz w:val="22"/>
                <w:szCs w:val="22"/>
              </w:rPr>
              <w:t>A10-A14, A15-A18.89, A19-A19.9, A48.1, A70, B90-B90.9, B96.0-B96.1, B97.21, B97.4-B97.6, H65-H70.93, J00-J06.9, J09-J18.2, J18.8-J18.9, J19.6-J22.9, J36-J36.0, J85.1, J91.0, K67.3, K93.0, M49.0, N74.0-N74.1, P23-P23.9, P37.0, U04-U04.9, U84.3, Z03.0, Z11.1, Z20.1, Z23.2, Z25.1</w:t>
            </w:r>
            <w:r>
              <w:rPr>
                <w:sz w:val="22"/>
                <w:szCs w:val="22"/>
              </w:rPr>
              <w:t>;</w:t>
            </w:r>
          </w:p>
          <w:p w14:paraId="1271FF05" w14:textId="77777777" w:rsidR="00987961" w:rsidRDefault="00987961" w:rsidP="00987961">
            <w:pPr>
              <w:rPr>
                <w:sz w:val="22"/>
                <w:szCs w:val="22"/>
              </w:rPr>
            </w:pPr>
            <w:r w:rsidRPr="00AF31F1">
              <w:rPr>
                <w:b/>
                <w:bCs/>
                <w:sz w:val="22"/>
                <w:szCs w:val="22"/>
              </w:rPr>
              <w:t>Enteric infections</w:t>
            </w:r>
            <w:r>
              <w:rPr>
                <w:sz w:val="22"/>
                <w:szCs w:val="22"/>
              </w:rPr>
              <w:t xml:space="preserve">: </w:t>
            </w:r>
            <w:r w:rsidRPr="00AF31F1">
              <w:rPr>
                <w:sz w:val="22"/>
                <w:szCs w:val="22"/>
              </w:rPr>
              <w:t>A00-A08.8, A09, A80-A80.9, B91, K52.1, Z11.0, Z20.0-Z20.09, Z22.1, Z23.0</w:t>
            </w:r>
            <w:r>
              <w:rPr>
                <w:sz w:val="22"/>
                <w:szCs w:val="22"/>
              </w:rPr>
              <w:t xml:space="preserve">; </w:t>
            </w:r>
          </w:p>
          <w:p w14:paraId="0D19FD47" w14:textId="77777777" w:rsidR="00987961" w:rsidRDefault="00987961" w:rsidP="00987961">
            <w:pPr>
              <w:rPr>
                <w:sz w:val="22"/>
                <w:szCs w:val="22"/>
              </w:rPr>
            </w:pPr>
            <w:r w:rsidRPr="00AF31F1">
              <w:rPr>
                <w:b/>
                <w:bCs/>
                <w:sz w:val="22"/>
                <w:szCs w:val="22"/>
              </w:rPr>
              <w:t>Neglected tropical diseases and malaria</w:t>
            </w:r>
            <w:r>
              <w:rPr>
                <w:sz w:val="22"/>
                <w:szCs w:val="22"/>
              </w:rPr>
              <w:t xml:space="preserve">: </w:t>
            </w:r>
            <w:r w:rsidRPr="00AF31F1">
              <w:rPr>
                <w:sz w:val="22"/>
                <w:szCs w:val="22"/>
              </w:rPr>
              <w:t>A30-A30.9, A68-A68.9, A69.2-A69.29, A69.8-A69.9, A71-A71.9, A74.0, A75-A75.9, A77-A79.9, A82-A82.9, A90-A91.0, A92-A96.9, A98-A99.0, B33.0-B33.1, B50-B50.0, B50.8-B52.0, B52.8-B53.1, B53.8-B57.5, B60-B60.8, B64-B83.9, B89, B92, B94.0, K93.1, P37.1, P37.3-P37.4, U06-U06.9, Z11.6, Z20.3, Z24.2-Z24.3, Z26.0</w:t>
            </w:r>
            <w:r>
              <w:rPr>
                <w:sz w:val="22"/>
                <w:szCs w:val="22"/>
              </w:rPr>
              <w:t>;</w:t>
            </w:r>
          </w:p>
          <w:p w14:paraId="779CCAB8" w14:textId="77777777" w:rsidR="00987961" w:rsidRDefault="00987961" w:rsidP="00987961">
            <w:pPr>
              <w:rPr>
                <w:sz w:val="22"/>
                <w:szCs w:val="22"/>
              </w:rPr>
            </w:pPr>
            <w:r w:rsidRPr="00AF12EA">
              <w:rPr>
                <w:b/>
                <w:bCs/>
                <w:sz w:val="22"/>
                <w:szCs w:val="22"/>
              </w:rPr>
              <w:t>Other infectious diseases</w:t>
            </w:r>
            <w:r>
              <w:rPr>
                <w:sz w:val="22"/>
                <w:szCs w:val="22"/>
              </w:rPr>
              <w:t xml:space="preserve">: </w:t>
            </w:r>
            <w:r w:rsidRPr="00AF12EA">
              <w:rPr>
                <w:sz w:val="22"/>
                <w:szCs w:val="22"/>
              </w:rPr>
              <w:t>A20-A28.9, A31-A39.9, A42-A44.9, A48-A48.0, A48.2-A49.9, A65-A65.0, A69-A69.1, A74, A74.8-A74.9, A81-A81.9, A83-A85.2, A85.8-A86.0, A87-A89.0, B00-B06.9, B10-B10.89, B15-B19.9, B25-B27.99, B33, B33.3-B34.9, B37-B37.2, B37.5-B47.1, B47.9-B49, B58-B59, B94, B94.1-B95.0, B95.2-B96, B96.2-B97.2, B97.29-B97.39, B97.7-B97.8, B97.89, B99-B99.9, D70.3, D86.81, D89.3, F02.1, F07.1, G00-G09.9, G14-G14.6, I00, I02, I02.9, I96-I96.9, I98.1, J85-J85.0, J85.2-J85.3, J86-J86.9, K75.0, K75.3, K76.3, M49.1, M89.6-M89.69, P35-P35.9, P37, P37.2, P37.5-P37.9, R02-R02.9, U82-U84, U85-U89, Z11, Z11.2, Z11.5-Z11.59, Z11.8-Z11.9, Z16-Z16.39, Z20, Z20.4-Z20.5, Z20.8-Z20.9, Z22-Z22.0, Z22.2-Z22.39, Z22.5-Z22.9, Z23.3-Z23.7, Z24.0-Z24.1, Z24.4-Z25.0, Z83.1</w:t>
            </w:r>
            <w:r>
              <w:rPr>
                <w:sz w:val="22"/>
                <w:szCs w:val="22"/>
              </w:rPr>
              <w:t xml:space="preserve">; </w:t>
            </w:r>
          </w:p>
          <w:p w14:paraId="28A8672B" w14:textId="1A3B83A9" w:rsidR="00987961" w:rsidRPr="00AF31F1" w:rsidRDefault="00987961" w:rsidP="00987961">
            <w:pPr>
              <w:rPr>
                <w:sz w:val="22"/>
                <w:szCs w:val="22"/>
              </w:rPr>
            </w:pPr>
            <w:r>
              <w:rPr>
                <w:sz w:val="22"/>
                <w:szCs w:val="22"/>
              </w:rPr>
              <w:t>Excluding the infectious diseases listed above</w:t>
            </w:r>
          </w:p>
        </w:tc>
      </w:tr>
      <w:tr w:rsidR="00987961" w14:paraId="3CD43E09" w14:textId="4D0911A8" w:rsidTr="00AC319F">
        <w:trPr>
          <w:jc w:val="center"/>
          <w:trPrChange w:id="103" w:author="Charlotte Probst" w:date="2022-03-07T14:59:00Z">
            <w:trPr>
              <w:jc w:val="center"/>
            </w:trPr>
          </w:trPrChange>
        </w:trPr>
        <w:tc>
          <w:tcPr>
            <w:tcW w:w="572" w:type="dxa"/>
            <w:tcPrChange w:id="104" w:author="Charlotte Probst" w:date="2022-03-07T14:59:00Z">
              <w:tcPr>
                <w:tcW w:w="1560" w:type="dxa"/>
              </w:tcPr>
            </w:tcPrChange>
          </w:tcPr>
          <w:p w14:paraId="1BAA7F98" w14:textId="77777777" w:rsidR="00987961" w:rsidRDefault="00987961" w:rsidP="00987961"/>
        </w:tc>
        <w:tc>
          <w:tcPr>
            <w:tcW w:w="3260" w:type="dxa"/>
            <w:tcPrChange w:id="105" w:author="Charlotte Probst" w:date="2022-03-07T14:59:00Z">
              <w:tcPr>
                <w:tcW w:w="3260" w:type="dxa"/>
              </w:tcPr>
            </w:tcPrChange>
          </w:tcPr>
          <w:p w14:paraId="76EDA70F" w14:textId="77777777" w:rsidR="00987961" w:rsidRDefault="00987961" w:rsidP="00987961"/>
        </w:tc>
        <w:tc>
          <w:tcPr>
            <w:tcW w:w="1984" w:type="dxa"/>
            <w:tcPrChange w:id="106" w:author="Charlotte Probst" w:date="2022-03-07T14:59:00Z">
              <w:tcPr>
                <w:tcW w:w="1984" w:type="dxa"/>
              </w:tcPr>
            </w:tcPrChange>
          </w:tcPr>
          <w:p w14:paraId="162ED72C" w14:textId="1CD6FB19" w:rsidR="00987961" w:rsidRDefault="00987961" w:rsidP="00987961"/>
        </w:tc>
        <w:tc>
          <w:tcPr>
            <w:tcW w:w="8359" w:type="dxa"/>
            <w:tcPrChange w:id="107" w:author="Charlotte Probst" w:date="2022-03-07T14:59:00Z">
              <w:tcPr>
                <w:tcW w:w="8359" w:type="dxa"/>
              </w:tcPr>
            </w:tcPrChange>
          </w:tcPr>
          <w:p w14:paraId="1E017C0B" w14:textId="77777777" w:rsidR="00987961" w:rsidRPr="00AF31F1" w:rsidRDefault="00987961" w:rsidP="00987961">
            <w:pPr>
              <w:rPr>
                <w:sz w:val="22"/>
                <w:szCs w:val="22"/>
              </w:rPr>
            </w:pPr>
          </w:p>
        </w:tc>
      </w:tr>
      <w:tr w:rsidR="00987961" w14:paraId="7DAD7222" w14:textId="7A6DF998" w:rsidTr="00AC319F">
        <w:trPr>
          <w:jc w:val="center"/>
          <w:trPrChange w:id="108" w:author="Charlotte Probst" w:date="2022-03-07T14:59:00Z">
            <w:trPr>
              <w:jc w:val="center"/>
            </w:trPr>
          </w:trPrChange>
        </w:trPr>
        <w:tc>
          <w:tcPr>
            <w:tcW w:w="572" w:type="dxa"/>
            <w:shd w:val="clear" w:color="auto" w:fill="DEEAF6" w:themeFill="accent5" w:themeFillTint="33"/>
            <w:tcPrChange w:id="109" w:author="Charlotte Probst" w:date="2022-03-07T14:59:00Z">
              <w:tcPr>
                <w:tcW w:w="1560" w:type="dxa"/>
                <w:shd w:val="clear" w:color="auto" w:fill="DEEAF6" w:themeFill="accent5" w:themeFillTint="33"/>
              </w:tcPr>
            </w:tcPrChange>
          </w:tcPr>
          <w:p w14:paraId="70011B12" w14:textId="11B4413C" w:rsidR="00987961" w:rsidRDefault="00987961" w:rsidP="00987961">
            <w:r>
              <w:t>NCD</w:t>
            </w:r>
          </w:p>
        </w:tc>
        <w:tc>
          <w:tcPr>
            <w:tcW w:w="3260" w:type="dxa"/>
            <w:tcPrChange w:id="110" w:author="Charlotte Probst" w:date="2022-03-07T14:59:00Z">
              <w:tcPr>
                <w:tcW w:w="3260" w:type="dxa"/>
              </w:tcPr>
            </w:tcPrChange>
          </w:tcPr>
          <w:p w14:paraId="75786F4E" w14:textId="130BB42B" w:rsidR="00987961" w:rsidRDefault="00987961" w:rsidP="00987961">
            <w:r w:rsidRPr="006661FF">
              <w:t>Diseases of heart</w:t>
            </w:r>
            <w:r>
              <w:t>*</w:t>
            </w:r>
          </w:p>
        </w:tc>
        <w:tc>
          <w:tcPr>
            <w:tcW w:w="1984" w:type="dxa"/>
            <w:tcPrChange w:id="111" w:author="Charlotte Probst" w:date="2022-03-07T14:59:00Z">
              <w:tcPr>
                <w:tcW w:w="1984" w:type="dxa"/>
              </w:tcPr>
            </w:tcPrChange>
          </w:tcPr>
          <w:p w14:paraId="28530796" w14:textId="6E995EDE" w:rsidR="00987961" w:rsidRDefault="00987961" w:rsidP="00987961">
            <w:r>
              <w:t xml:space="preserve">NCHS </w:t>
            </w:r>
            <w:r w:rsidRPr="00F15121">
              <w:rPr>
                <w:vertAlign w:val="superscript"/>
              </w:rPr>
              <w:t>1</w:t>
            </w:r>
          </w:p>
        </w:tc>
        <w:tc>
          <w:tcPr>
            <w:tcW w:w="8359" w:type="dxa"/>
            <w:tcPrChange w:id="112" w:author="Charlotte Probst" w:date="2022-03-07T14:59:00Z">
              <w:tcPr>
                <w:tcW w:w="8359" w:type="dxa"/>
              </w:tcPr>
            </w:tcPrChange>
          </w:tcPr>
          <w:p w14:paraId="1456CFE6" w14:textId="471FEFBF" w:rsidR="00987961" w:rsidRPr="00AF31F1" w:rsidRDefault="00987961" w:rsidP="00987961">
            <w:pPr>
              <w:rPr>
                <w:sz w:val="22"/>
                <w:szCs w:val="22"/>
              </w:rPr>
            </w:pPr>
            <w:r w:rsidRPr="00AF31F1">
              <w:rPr>
                <w:sz w:val="22"/>
                <w:szCs w:val="22"/>
              </w:rPr>
              <w:t>I00–I09,</w:t>
            </w:r>
            <w:ins w:id="113" w:author="Charlotte Probst" w:date="2022-03-07T14:56:00Z">
              <w:r w:rsidR="00BB6895">
                <w:rPr>
                  <w:sz w:val="22"/>
                  <w:szCs w:val="22"/>
                </w:rPr>
                <w:t xml:space="preserve"> </w:t>
              </w:r>
            </w:ins>
            <w:r w:rsidRPr="00AF31F1">
              <w:rPr>
                <w:sz w:val="22"/>
                <w:szCs w:val="22"/>
              </w:rPr>
              <w:t>I11,</w:t>
            </w:r>
            <w:ins w:id="114" w:author="Charlotte Probst" w:date="2022-03-07T14:56:00Z">
              <w:r w:rsidR="00BB6895">
                <w:rPr>
                  <w:sz w:val="22"/>
                  <w:szCs w:val="22"/>
                </w:rPr>
                <w:t xml:space="preserve"> </w:t>
              </w:r>
            </w:ins>
            <w:r w:rsidRPr="00AF31F1">
              <w:rPr>
                <w:sz w:val="22"/>
                <w:szCs w:val="22"/>
              </w:rPr>
              <w:t>I13,</w:t>
            </w:r>
            <w:ins w:id="115" w:author="Charlotte Probst" w:date="2022-03-07T14:56:00Z">
              <w:r w:rsidR="00BB6895">
                <w:rPr>
                  <w:sz w:val="22"/>
                  <w:szCs w:val="22"/>
                </w:rPr>
                <w:t xml:space="preserve"> </w:t>
              </w:r>
            </w:ins>
            <w:r w:rsidRPr="00AF31F1">
              <w:rPr>
                <w:sz w:val="22"/>
                <w:szCs w:val="22"/>
              </w:rPr>
              <w:t>I20–I51</w:t>
            </w:r>
          </w:p>
        </w:tc>
      </w:tr>
      <w:tr w:rsidR="00987961" w14:paraId="259BB1B4" w14:textId="5C94E6D8" w:rsidTr="00AC319F">
        <w:trPr>
          <w:jc w:val="center"/>
          <w:trPrChange w:id="116" w:author="Charlotte Probst" w:date="2022-03-07T14:59:00Z">
            <w:trPr>
              <w:jc w:val="center"/>
            </w:trPr>
          </w:trPrChange>
        </w:trPr>
        <w:tc>
          <w:tcPr>
            <w:tcW w:w="572" w:type="dxa"/>
            <w:shd w:val="clear" w:color="auto" w:fill="DEEAF6" w:themeFill="accent5" w:themeFillTint="33"/>
            <w:tcPrChange w:id="117" w:author="Charlotte Probst" w:date="2022-03-07T14:59:00Z">
              <w:tcPr>
                <w:tcW w:w="1560" w:type="dxa"/>
                <w:shd w:val="clear" w:color="auto" w:fill="DEEAF6" w:themeFill="accent5" w:themeFillTint="33"/>
              </w:tcPr>
            </w:tcPrChange>
          </w:tcPr>
          <w:p w14:paraId="0200767F" w14:textId="73078CDF" w:rsidR="00987961" w:rsidRDefault="00987961" w:rsidP="00987961">
            <w:r>
              <w:lastRenderedPageBreak/>
              <w:t>NCD</w:t>
            </w:r>
          </w:p>
        </w:tc>
        <w:tc>
          <w:tcPr>
            <w:tcW w:w="3260" w:type="dxa"/>
            <w:tcPrChange w:id="118" w:author="Charlotte Probst" w:date="2022-03-07T14:59:00Z">
              <w:tcPr>
                <w:tcW w:w="3260" w:type="dxa"/>
              </w:tcPr>
            </w:tcPrChange>
          </w:tcPr>
          <w:p w14:paraId="66CE883A" w14:textId="430B8474" w:rsidR="00987961" w:rsidRDefault="00987961" w:rsidP="00987961">
            <w:r w:rsidRPr="006661FF">
              <w:t>Malignant neoplasms (cancer)</w:t>
            </w:r>
            <w:r>
              <w:t>*</w:t>
            </w:r>
          </w:p>
        </w:tc>
        <w:tc>
          <w:tcPr>
            <w:tcW w:w="1984" w:type="dxa"/>
            <w:tcPrChange w:id="119" w:author="Charlotte Probst" w:date="2022-03-07T14:59:00Z">
              <w:tcPr>
                <w:tcW w:w="1984" w:type="dxa"/>
              </w:tcPr>
            </w:tcPrChange>
          </w:tcPr>
          <w:p w14:paraId="1C4D0BB7" w14:textId="5677AAE8" w:rsidR="00987961" w:rsidRDefault="00987961" w:rsidP="00987961">
            <w:r>
              <w:t xml:space="preserve">NCHS </w:t>
            </w:r>
            <w:r w:rsidRPr="00F15121">
              <w:rPr>
                <w:vertAlign w:val="superscript"/>
              </w:rPr>
              <w:t>1</w:t>
            </w:r>
          </w:p>
        </w:tc>
        <w:tc>
          <w:tcPr>
            <w:tcW w:w="8359" w:type="dxa"/>
            <w:tcPrChange w:id="120" w:author="Charlotte Probst" w:date="2022-03-07T14:59:00Z">
              <w:tcPr>
                <w:tcW w:w="8359" w:type="dxa"/>
              </w:tcPr>
            </w:tcPrChange>
          </w:tcPr>
          <w:p w14:paraId="52C73283" w14:textId="05AE594C" w:rsidR="00987961" w:rsidRPr="00AF31F1" w:rsidRDefault="00987961" w:rsidP="00987961">
            <w:pPr>
              <w:rPr>
                <w:sz w:val="22"/>
                <w:szCs w:val="22"/>
              </w:rPr>
            </w:pPr>
            <w:r w:rsidRPr="00AF31F1">
              <w:rPr>
                <w:sz w:val="22"/>
                <w:szCs w:val="22"/>
              </w:rPr>
              <w:t>C00–C97</w:t>
            </w:r>
          </w:p>
        </w:tc>
      </w:tr>
      <w:tr w:rsidR="00987961" w14:paraId="1B0FF8E6" w14:textId="6D4F8B0B" w:rsidTr="00AC319F">
        <w:trPr>
          <w:jc w:val="center"/>
          <w:trPrChange w:id="121" w:author="Charlotte Probst" w:date="2022-03-07T14:59:00Z">
            <w:trPr>
              <w:jc w:val="center"/>
            </w:trPr>
          </w:trPrChange>
        </w:trPr>
        <w:tc>
          <w:tcPr>
            <w:tcW w:w="572" w:type="dxa"/>
            <w:shd w:val="clear" w:color="auto" w:fill="DEEAF6" w:themeFill="accent5" w:themeFillTint="33"/>
            <w:tcPrChange w:id="122" w:author="Charlotte Probst" w:date="2022-03-07T14:59:00Z">
              <w:tcPr>
                <w:tcW w:w="1560" w:type="dxa"/>
                <w:shd w:val="clear" w:color="auto" w:fill="DEEAF6" w:themeFill="accent5" w:themeFillTint="33"/>
              </w:tcPr>
            </w:tcPrChange>
          </w:tcPr>
          <w:p w14:paraId="3A610AFF" w14:textId="2B71E96A" w:rsidR="00987961" w:rsidRDefault="00987961" w:rsidP="00987961">
            <w:r>
              <w:t>NCD</w:t>
            </w:r>
          </w:p>
        </w:tc>
        <w:tc>
          <w:tcPr>
            <w:tcW w:w="3260" w:type="dxa"/>
            <w:tcPrChange w:id="123" w:author="Charlotte Probst" w:date="2022-03-07T14:59:00Z">
              <w:tcPr>
                <w:tcW w:w="3260" w:type="dxa"/>
              </w:tcPr>
            </w:tcPrChange>
          </w:tcPr>
          <w:p w14:paraId="37EFAF41" w14:textId="2BE51DC6" w:rsidR="00987961" w:rsidRDefault="00987961" w:rsidP="00987961">
            <w:r w:rsidRPr="006661FF">
              <w:t>Cerebrovascular diseases (stroke)</w:t>
            </w:r>
            <w:r>
              <w:t>*</w:t>
            </w:r>
          </w:p>
        </w:tc>
        <w:tc>
          <w:tcPr>
            <w:tcW w:w="1984" w:type="dxa"/>
            <w:tcPrChange w:id="124" w:author="Charlotte Probst" w:date="2022-03-07T14:59:00Z">
              <w:tcPr>
                <w:tcW w:w="1984" w:type="dxa"/>
              </w:tcPr>
            </w:tcPrChange>
          </w:tcPr>
          <w:p w14:paraId="0123298F" w14:textId="53F8F0DA" w:rsidR="00987961" w:rsidRDefault="00987961" w:rsidP="00987961">
            <w:r>
              <w:t xml:space="preserve">NCHS </w:t>
            </w:r>
            <w:r w:rsidRPr="00F15121">
              <w:rPr>
                <w:vertAlign w:val="superscript"/>
              </w:rPr>
              <w:t>1</w:t>
            </w:r>
          </w:p>
        </w:tc>
        <w:tc>
          <w:tcPr>
            <w:tcW w:w="8359" w:type="dxa"/>
            <w:tcPrChange w:id="125" w:author="Charlotte Probst" w:date="2022-03-07T14:59:00Z">
              <w:tcPr>
                <w:tcW w:w="8359" w:type="dxa"/>
              </w:tcPr>
            </w:tcPrChange>
          </w:tcPr>
          <w:p w14:paraId="3CFDF75D" w14:textId="04543D25" w:rsidR="00987961" w:rsidRPr="00AF31F1" w:rsidRDefault="00987961" w:rsidP="00987961">
            <w:pPr>
              <w:rPr>
                <w:sz w:val="22"/>
                <w:szCs w:val="22"/>
              </w:rPr>
            </w:pPr>
            <w:r w:rsidRPr="00AF31F1">
              <w:rPr>
                <w:sz w:val="22"/>
                <w:szCs w:val="22"/>
              </w:rPr>
              <w:t>I60–I69</w:t>
            </w:r>
          </w:p>
        </w:tc>
      </w:tr>
      <w:tr w:rsidR="00987961" w14:paraId="7F2302E0" w14:textId="5E20C711" w:rsidTr="00AC319F">
        <w:trPr>
          <w:jc w:val="center"/>
          <w:trPrChange w:id="126" w:author="Charlotte Probst" w:date="2022-03-07T14:59:00Z">
            <w:trPr>
              <w:jc w:val="center"/>
            </w:trPr>
          </w:trPrChange>
        </w:trPr>
        <w:tc>
          <w:tcPr>
            <w:tcW w:w="572" w:type="dxa"/>
            <w:shd w:val="clear" w:color="auto" w:fill="DEEAF6" w:themeFill="accent5" w:themeFillTint="33"/>
            <w:tcPrChange w:id="127" w:author="Charlotte Probst" w:date="2022-03-07T14:59:00Z">
              <w:tcPr>
                <w:tcW w:w="1560" w:type="dxa"/>
                <w:shd w:val="clear" w:color="auto" w:fill="DEEAF6" w:themeFill="accent5" w:themeFillTint="33"/>
              </w:tcPr>
            </w:tcPrChange>
          </w:tcPr>
          <w:p w14:paraId="717A821C" w14:textId="22105292" w:rsidR="00987961" w:rsidRDefault="00987961" w:rsidP="00987961">
            <w:r>
              <w:t>NCD</w:t>
            </w:r>
          </w:p>
        </w:tc>
        <w:tc>
          <w:tcPr>
            <w:tcW w:w="3260" w:type="dxa"/>
            <w:tcPrChange w:id="128" w:author="Charlotte Probst" w:date="2022-03-07T14:59:00Z">
              <w:tcPr>
                <w:tcW w:w="3260" w:type="dxa"/>
              </w:tcPr>
            </w:tcPrChange>
          </w:tcPr>
          <w:p w14:paraId="03DE60C4" w14:textId="0FB40149" w:rsidR="00987961" w:rsidRPr="006661FF" w:rsidRDefault="00987961" w:rsidP="00987961">
            <w:r w:rsidRPr="006661FF">
              <w:t>Chronic lower respiratory diseases</w:t>
            </w:r>
            <w:r>
              <w:t>*</w:t>
            </w:r>
          </w:p>
        </w:tc>
        <w:tc>
          <w:tcPr>
            <w:tcW w:w="1984" w:type="dxa"/>
            <w:tcPrChange w:id="129" w:author="Charlotte Probst" w:date="2022-03-07T14:59:00Z">
              <w:tcPr>
                <w:tcW w:w="1984" w:type="dxa"/>
              </w:tcPr>
            </w:tcPrChange>
          </w:tcPr>
          <w:p w14:paraId="0532E499" w14:textId="354EC205" w:rsidR="00987961" w:rsidRDefault="00987961" w:rsidP="00987961">
            <w:r>
              <w:t xml:space="preserve">NCHS </w:t>
            </w:r>
            <w:r w:rsidRPr="00F15121">
              <w:rPr>
                <w:vertAlign w:val="superscript"/>
              </w:rPr>
              <w:t>1</w:t>
            </w:r>
          </w:p>
        </w:tc>
        <w:tc>
          <w:tcPr>
            <w:tcW w:w="8359" w:type="dxa"/>
            <w:tcPrChange w:id="130" w:author="Charlotte Probst" w:date="2022-03-07T14:59:00Z">
              <w:tcPr>
                <w:tcW w:w="8359" w:type="dxa"/>
              </w:tcPr>
            </w:tcPrChange>
          </w:tcPr>
          <w:p w14:paraId="0C786733" w14:textId="2EBA611A" w:rsidR="00987961" w:rsidRPr="00AF31F1" w:rsidRDefault="00987961" w:rsidP="00987961">
            <w:pPr>
              <w:rPr>
                <w:sz w:val="22"/>
                <w:szCs w:val="22"/>
              </w:rPr>
            </w:pPr>
            <w:r w:rsidRPr="00AF31F1">
              <w:rPr>
                <w:sz w:val="22"/>
                <w:szCs w:val="22"/>
              </w:rPr>
              <w:t>J40–J47</w:t>
            </w:r>
          </w:p>
        </w:tc>
      </w:tr>
      <w:tr w:rsidR="00987961" w14:paraId="58896D8F" w14:textId="51811DCC" w:rsidTr="00AC319F">
        <w:trPr>
          <w:jc w:val="center"/>
          <w:trPrChange w:id="131" w:author="Charlotte Probst" w:date="2022-03-07T14:59:00Z">
            <w:trPr>
              <w:jc w:val="center"/>
            </w:trPr>
          </w:trPrChange>
        </w:trPr>
        <w:tc>
          <w:tcPr>
            <w:tcW w:w="572" w:type="dxa"/>
            <w:shd w:val="clear" w:color="auto" w:fill="DEEAF6" w:themeFill="accent5" w:themeFillTint="33"/>
            <w:tcPrChange w:id="132" w:author="Charlotte Probst" w:date="2022-03-07T14:59:00Z">
              <w:tcPr>
                <w:tcW w:w="1560" w:type="dxa"/>
                <w:shd w:val="clear" w:color="auto" w:fill="DEEAF6" w:themeFill="accent5" w:themeFillTint="33"/>
              </w:tcPr>
            </w:tcPrChange>
          </w:tcPr>
          <w:p w14:paraId="5851DFC1" w14:textId="3AF762A0" w:rsidR="00987961" w:rsidRDefault="00987961" w:rsidP="00987961">
            <w:r>
              <w:t>NCD</w:t>
            </w:r>
          </w:p>
        </w:tc>
        <w:tc>
          <w:tcPr>
            <w:tcW w:w="3260" w:type="dxa"/>
            <w:tcPrChange w:id="133" w:author="Charlotte Probst" w:date="2022-03-07T14:59:00Z">
              <w:tcPr>
                <w:tcW w:w="3260" w:type="dxa"/>
              </w:tcPr>
            </w:tcPrChange>
          </w:tcPr>
          <w:p w14:paraId="5801C97A" w14:textId="07A20485" w:rsidR="00987961" w:rsidRPr="006661FF" w:rsidRDefault="00987961" w:rsidP="00987961">
            <w:r w:rsidRPr="006661FF">
              <w:t>Alzheimer disease</w:t>
            </w:r>
            <w:r>
              <w:t>*</w:t>
            </w:r>
          </w:p>
        </w:tc>
        <w:tc>
          <w:tcPr>
            <w:tcW w:w="1984" w:type="dxa"/>
            <w:tcPrChange w:id="134" w:author="Charlotte Probst" w:date="2022-03-07T14:59:00Z">
              <w:tcPr>
                <w:tcW w:w="1984" w:type="dxa"/>
              </w:tcPr>
            </w:tcPrChange>
          </w:tcPr>
          <w:p w14:paraId="579B2968" w14:textId="3F89EC69" w:rsidR="00987961" w:rsidRDefault="00987961" w:rsidP="00987961">
            <w:r>
              <w:t xml:space="preserve">NCHS </w:t>
            </w:r>
            <w:r w:rsidRPr="00F15121">
              <w:rPr>
                <w:vertAlign w:val="superscript"/>
              </w:rPr>
              <w:t>1</w:t>
            </w:r>
          </w:p>
        </w:tc>
        <w:tc>
          <w:tcPr>
            <w:tcW w:w="8359" w:type="dxa"/>
            <w:tcPrChange w:id="135" w:author="Charlotte Probst" w:date="2022-03-07T14:59:00Z">
              <w:tcPr>
                <w:tcW w:w="8359" w:type="dxa"/>
              </w:tcPr>
            </w:tcPrChange>
          </w:tcPr>
          <w:p w14:paraId="76905DAF" w14:textId="3F2BDFD0" w:rsidR="00987961" w:rsidRPr="00AF31F1" w:rsidRDefault="00987961" w:rsidP="00987961">
            <w:pPr>
              <w:rPr>
                <w:sz w:val="22"/>
                <w:szCs w:val="22"/>
              </w:rPr>
            </w:pPr>
            <w:r w:rsidRPr="00AF31F1">
              <w:rPr>
                <w:sz w:val="22"/>
                <w:szCs w:val="22"/>
              </w:rPr>
              <w:t>G30</w:t>
            </w:r>
          </w:p>
        </w:tc>
      </w:tr>
      <w:tr w:rsidR="00987961" w14:paraId="092E6F6A" w14:textId="62BE1C20" w:rsidTr="00AC319F">
        <w:trPr>
          <w:jc w:val="center"/>
          <w:trPrChange w:id="136" w:author="Charlotte Probst" w:date="2022-03-07T14:59:00Z">
            <w:trPr>
              <w:jc w:val="center"/>
            </w:trPr>
          </w:trPrChange>
        </w:trPr>
        <w:tc>
          <w:tcPr>
            <w:tcW w:w="572" w:type="dxa"/>
            <w:shd w:val="clear" w:color="auto" w:fill="DEEAF6" w:themeFill="accent5" w:themeFillTint="33"/>
            <w:tcPrChange w:id="137" w:author="Charlotte Probst" w:date="2022-03-07T14:59:00Z">
              <w:tcPr>
                <w:tcW w:w="1560" w:type="dxa"/>
                <w:shd w:val="clear" w:color="auto" w:fill="DEEAF6" w:themeFill="accent5" w:themeFillTint="33"/>
              </w:tcPr>
            </w:tcPrChange>
          </w:tcPr>
          <w:p w14:paraId="71311672" w14:textId="6656DE3A" w:rsidR="00987961" w:rsidRDefault="00987961" w:rsidP="00987961">
            <w:r>
              <w:t>NCD</w:t>
            </w:r>
          </w:p>
        </w:tc>
        <w:tc>
          <w:tcPr>
            <w:tcW w:w="3260" w:type="dxa"/>
            <w:tcPrChange w:id="138" w:author="Charlotte Probst" w:date="2022-03-07T14:59:00Z">
              <w:tcPr>
                <w:tcW w:w="3260" w:type="dxa"/>
              </w:tcPr>
            </w:tcPrChange>
          </w:tcPr>
          <w:p w14:paraId="0336FC8B" w14:textId="6D94223A" w:rsidR="00987961" w:rsidRPr="006661FF" w:rsidRDefault="00987961" w:rsidP="00987961">
            <w:r w:rsidRPr="006661FF">
              <w:t>Diabetes mellitus</w:t>
            </w:r>
            <w:r>
              <w:t>*</w:t>
            </w:r>
          </w:p>
        </w:tc>
        <w:tc>
          <w:tcPr>
            <w:tcW w:w="1984" w:type="dxa"/>
            <w:tcPrChange w:id="139" w:author="Charlotte Probst" w:date="2022-03-07T14:59:00Z">
              <w:tcPr>
                <w:tcW w:w="1984" w:type="dxa"/>
              </w:tcPr>
            </w:tcPrChange>
          </w:tcPr>
          <w:p w14:paraId="6F830DFA" w14:textId="6A51109C" w:rsidR="00987961" w:rsidRDefault="00987961" w:rsidP="00987961">
            <w:r>
              <w:t xml:space="preserve">NCHS </w:t>
            </w:r>
            <w:r w:rsidRPr="00F15121">
              <w:rPr>
                <w:vertAlign w:val="superscript"/>
              </w:rPr>
              <w:t>1</w:t>
            </w:r>
          </w:p>
        </w:tc>
        <w:tc>
          <w:tcPr>
            <w:tcW w:w="8359" w:type="dxa"/>
            <w:tcPrChange w:id="140" w:author="Charlotte Probst" w:date="2022-03-07T14:59:00Z">
              <w:tcPr>
                <w:tcW w:w="8359" w:type="dxa"/>
              </w:tcPr>
            </w:tcPrChange>
          </w:tcPr>
          <w:p w14:paraId="11BC137B" w14:textId="1135FF57" w:rsidR="00987961" w:rsidRPr="00AF31F1" w:rsidRDefault="00987961" w:rsidP="00987961">
            <w:pPr>
              <w:rPr>
                <w:sz w:val="22"/>
                <w:szCs w:val="22"/>
              </w:rPr>
            </w:pPr>
            <w:r w:rsidRPr="00AF31F1">
              <w:rPr>
                <w:sz w:val="22"/>
                <w:szCs w:val="22"/>
              </w:rPr>
              <w:t>E10–E14</w:t>
            </w:r>
          </w:p>
        </w:tc>
      </w:tr>
      <w:tr w:rsidR="00987961" w14:paraId="5308D65F" w14:textId="564BA483" w:rsidTr="00AC319F">
        <w:trPr>
          <w:jc w:val="center"/>
          <w:trPrChange w:id="141" w:author="Charlotte Probst" w:date="2022-03-07T14:59:00Z">
            <w:trPr>
              <w:jc w:val="center"/>
            </w:trPr>
          </w:trPrChange>
        </w:trPr>
        <w:tc>
          <w:tcPr>
            <w:tcW w:w="572" w:type="dxa"/>
            <w:shd w:val="clear" w:color="auto" w:fill="DEEAF6" w:themeFill="accent5" w:themeFillTint="33"/>
            <w:tcPrChange w:id="142" w:author="Charlotte Probst" w:date="2022-03-07T14:59:00Z">
              <w:tcPr>
                <w:tcW w:w="1560" w:type="dxa"/>
                <w:shd w:val="clear" w:color="auto" w:fill="DEEAF6" w:themeFill="accent5" w:themeFillTint="33"/>
              </w:tcPr>
            </w:tcPrChange>
          </w:tcPr>
          <w:p w14:paraId="08EAC241" w14:textId="532EA964" w:rsidR="00987961" w:rsidRDefault="00987961" w:rsidP="00987961">
            <w:r>
              <w:t>NCD</w:t>
            </w:r>
          </w:p>
        </w:tc>
        <w:tc>
          <w:tcPr>
            <w:tcW w:w="3260" w:type="dxa"/>
            <w:tcPrChange w:id="143" w:author="Charlotte Probst" w:date="2022-03-07T14:59:00Z">
              <w:tcPr>
                <w:tcW w:w="3260" w:type="dxa"/>
              </w:tcPr>
            </w:tcPrChange>
          </w:tcPr>
          <w:p w14:paraId="312ADEA7" w14:textId="66F208F3" w:rsidR="00987961" w:rsidRPr="006661FF" w:rsidRDefault="00987961" w:rsidP="00987961">
            <w:r>
              <w:t>Nephritis, nephrotic syndrome and nephrosis (kidney disease)*</w:t>
            </w:r>
          </w:p>
        </w:tc>
        <w:tc>
          <w:tcPr>
            <w:tcW w:w="1984" w:type="dxa"/>
            <w:tcPrChange w:id="144" w:author="Charlotte Probst" w:date="2022-03-07T14:59:00Z">
              <w:tcPr>
                <w:tcW w:w="1984" w:type="dxa"/>
              </w:tcPr>
            </w:tcPrChange>
          </w:tcPr>
          <w:p w14:paraId="54AC787F" w14:textId="675758EC" w:rsidR="00987961" w:rsidRDefault="00987961" w:rsidP="00987961">
            <w:r>
              <w:t xml:space="preserve">NCHS </w:t>
            </w:r>
            <w:r w:rsidRPr="00F15121">
              <w:rPr>
                <w:vertAlign w:val="superscript"/>
              </w:rPr>
              <w:t>1</w:t>
            </w:r>
          </w:p>
        </w:tc>
        <w:tc>
          <w:tcPr>
            <w:tcW w:w="8359" w:type="dxa"/>
            <w:tcPrChange w:id="145" w:author="Charlotte Probst" w:date="2022-03-07T14:59:00Z">
              <w:tcPr>
                <w:tcW w:w="8359" w:type="dxa"/>
              </w:tcPr>
            </w:tcPrChange>
          </w:tcPr>
          <w:p w14:paraId="77977314" w14:textId="602D2FED" w:rsidR="00987961" w:rsidRPr="00AF31F1" w:rsidRDefault="00987961" w:rsidP="00987961">
            <w:pPr>
              <w:rPr>
                <w:sz w:val="22"/>
                <w:szCs w:val="22"/>
              </w:rPr>
            </w:pPr>
            <w:r w:rsidRPr="00AF31F1">
              <w:rPr>
                <w:sz w:val="22"/>
                <w:szCs w:val="22"/>
              </w:rPr>
              <w:t>N00–N07,</w:t>
            </w:r>
            <w:ins w:id="146" w:author="Charlotte Probst" w:date="2022-03-07T15:13:00Z">
              <w:r w:rsidR="00AB27E4">
                <w:rPr>
                  <w:sz w:val="22"/>
                  <w:szCs w:val="22"/>
                </w:rPr>
                <w:t xml:space="preserve"> </w:t>
              </w:r>
            </w:ins>
            <w:r w:rsidRPr="00AF31F1">
              <w:rPr>
                <w:sz w:val="22"/>
                <w:szCs w:val="22"/>
              </w:rPr>
              <w:t>N17–N19,</w:t>
            </w:r>
            <w:ins w:id="147" w:author="Charlotte Probst" w:date="2022-03-07T15:13:00Z">
              <w:r w:rsidR="00AB27E4">
                <w:rPr>
                  <w:sz w:val="22"/>
                  <w:szCs w:val="22"/>
                </w:rPr>
                <w:t xml:space="preserve"> </w:t>
              </w:r>
            </w:ins>
            <w:r w:rsidRPr="00AF31F1">
              <w:rPr>
                <w:sz w:val="22"/>
                <w:szCs w:val="22"/>
              </w:rPr>
              <w:t>N25–N27</w:t>
            </w:r>
          </w:p>
        </w:tc>
      </w:tr>
      <w:tr w:rsidR="00987961" w14:paraId="0BFDC597" w14:textId="77777777" w:rsidTr="00AC319F">
        <w:trPr>
          <w:jc w:val="center"/>
          <w:trPrChange w:id="148" w:author="Charlotte Probst" w:date="2022-03-07T14:59:00Z">
            <w:trPr>
              <w:jc w:val="center"/>
            </w:trPr>
          </w:trPrChange>
        </w:trPr>
        <w:tc>
          <w:tcPr>
            <w:tcW w:w="572" w:type="dxa"/>
            <w:shd w:val="clear" w:color="auto" w:fill="DEEAF6" w:themeFill="accent5" w:themeFillTint="33"/>
            <w:tcPrChange w:id="149" w:author="Charlotte Probst" w:date="2022-03-07T14:59:00Z">
              <w:tcPr>
                <w:tcW w:w="1560" w:type="dxa"/>
                <w:shd w:val="clear" w:color="auto" w:fill="DEEAF6" w:themeFill="accent5" w:themeFillTint="33"/>
              </w:tcPr>
            </w:tcPrChange>
          </w:tcPr>
          <w:p w14:paraId="19CE8778" w14:textId="76BACE52" w:rsidR="00987961" w:rsidRDefault="00987961" w:rsidP="00987961">
            <w:r>
              <w:t>NCD</w:t>
            </w:r>
          </w:p>
        </w:tc>
        <w:tc>
          <w:tcPr>
            <w:tcW w:w="3260" w:type="dxa"/>
            <w:tcPrChange w:id="150" w:author="Charlotte Probst" w:date="2022-03-07T14:59:00Z">
              <w:tcPr>
                <w:tcW w:w="3260" w:type="dxa"/>
              </w:tcPr>
            </w:tcPrChange>
          </w:tcPr>
          <w:p w14:paraId="232FCE9A" w14:textId="583B9AF1" w:rsidR="00987961" w:rsidRDefault="00987961" w:rsidP="00987961">
            <w:r w:rsidRPr="00031178">
              <w:t>Liver disease and cirrhosis</w:t>
            </w:r>
          </w:p>
        </w:tc>
        <w:tc>
          <w:tcPr>
            <w:tcW w:w="1984" w:type="dxa"/>
            <w:tcPrChange w:id="151" w:author="Charlotte Probst" w:date="2022-03-07T14:59:00Z">
              <w:tcPr>
                <w:tcW w:w="1984" w:type="dxa"/>
              </w:tcPr>
            </w:tcPrChange>
          </w:tcPr>
          <w:p w14:paraId="7C15B2C6" w14:textId="591374FB" w:rsidR="00987961" w:rsidRDefault="00987961" w:rsidP="00987961">
            <w:r>
              <w:t xml:space="preserve">SIMAH </w:t>
            </w:r>
            <w:r w:rsidRPr="00235EC3">
              <w:rPr>
                <w:vertAlign w:val="superscript"/>
              </w:rPr>
              <w:t>2,3</w:t>
            </w:r>
          </w:p>
        </w:tc>
        <w:tc>
          <w:tcPr>
            <w:tcW w:w="8359" w:type="dxa"/>
            <w:tcPrChange w:id="152" w:author="Charlotte Probst" w:date="2022-03-07T14:59:00Z">
              <w:tcPr>
                <w:tcW w:w="8359" w:type="dxa"/>
              </w:tcPr>
            </w:tcPrChange>
          </w:tcPr>
          <w:p w14:paraId="6778450C" w14:textId="11C6F158" w:rsidR="00987961" w:rsidRPr="00AF31F1" w:rsidRDefault="00987961" w:rsidP="00987961">
            <w:pPr>
              <w:rPr>
                <w:sz w:val="22"/>
                <w:szCs w:val="22"/>
              </w:rPr>
            </w:pPr>
            <w:r w:rsidRPr="00031178">
              <w:rPr>
                <w:sz w:val="22"/>
                <w:szCs w:val="22"/>
              </w:rPr>
              <w:t>K70, K71.3-K71.5, K71.7, K72-K74</w:t>
            </w:r>
          </w:p>
        </w:tc>
      </w:tr>
      <w:tr w:rsidR="00987961" w14:paraId="79094C72" w14:textId="77777777" w:rsidTr="00AC319F">
        <w:trPr>
          <w:jc w:val="center"/>
          <w:trPrChange w:id="153" w:author="Charlotte Probst" w:date="2022-03-07T14:59:00Z">
            <w:trPr>
              <w:jc w:val="center"/>
            </w:trPr>
          </w:trPrChange>
        </w:trPr>
        <w:tc>
          <w:tcPr>
            <w:tcW w:w="572" w:type="dxa"/>
            <w:shd w:val="clear" w:color="auto" w:fill="DEEAF6" w:themeFill="accent5" w:themeFillTint="33"/>
            <w:tcPrChange w:id="154" w:author="Charlotte Probst" w:date="2022-03-07T14:59:00Z">
              <w:tcPr>
                <w:tcW w:w="1560" w:type="dxa"/>
                <w:shd w:val="clear" w:color="auto" w:fill="DEEAF6" w:themeFill="accent5" w:themeFillTint="33"/>
              </w:tcPr>
            </w:tcPrChange>
          </w:tcPr>
          <w:p w14:paraId="2E54CFCD" w14:textId="2FCE861B" w:rsidR="00987961" w:rsidRDefault="00987961" w:rsidP="00987961">
            <w:r>
              <w:t>NCD</w:t>
            </w:r>
          </w:p>
        </w:tc>
        <w:tc>
          <w:tcPr>
            <w:tcW w:w="3260" w:type="dxa"/>
            <w:tcPrChange w:id="155" w:author="Charlotte Probst" w:date="2022-03-07T14:59:00Z">
              <w:tcPr>
                <w:tcW w:w="3260" w:type="dxa"/>
              </w:tcPr>
            </w:tcPrChange>
          </w:tcPr>
          <w:p w14:paraId="06B4C7A3" w14:textId="3A544643" w:rsidR="00987961" w:rsidRDefault="00987961" w:rsidP="00987961">
            <w:r>
              <w:t xml:space="preserve">Alcohol use disorder </w:t>
            </w:r>
          </w:p>
        </w:tc>
        <w:tc>
          <w:tcPr>
            <w:tcW w:w="1984" w:type="dxa"/>
            <w:tcPrChange w:id="156" w:author="Charlotte Probst" w:date="2022-03-07T14:59:00Z">
              <w:tcPr>
                <w:tcW w:w="1984" w:type="dxa"/>
              </w:tcPr>
            </w:tcPrChange>
          </w:tcPr>
          <w:p w14:paraId="605B7BB9" w14:textId="132D01E2" w:rsidR="00987961" w:rsidRDefault="00987961" w:rsidP="00987961">
            <w:r>
              <w:t xml:space="preserve">SIMAH </w:t>
            </w:r>
            <w:r w:rsidRPr="00235EC3">
              <w:rPr>
                <w:vertAlign w:val="superscript"/>
              </w:rPr>
              <w:t>2,3</w:t>
            </w:r>
            <w:r>
              <w:rPr>
                <w:vertAlign w:val="superscript"/>
              </w:rPr>
              <w:t>,</w:t>
            </w:r>
          </w:p>
        </w:tc>
        <w:tc>
          <w:tcPr>
            <w:tcW w:w="8359" w:type="dxa"/>
            <w:tcPrChange w:id="157" w:author="Charlotte Probst" w:date="2022-03-07T14:59:00Z">
              <w:tcPr>
                <w:tcW w:w="8359" w:type="dxa"/>
              </w:tcPr>
            </w:tcPrChange>
          </w:tcPr>
          <w:p w14:paraId="3B325E81" w14:textId="77777777" w:rsidR="004F01D3" w:rsidRDefault="00987961" w:rsidP="00987961">
            <w:pPr>
              <w:rPr>
                <w:ins w:id="158" w:author="Yu Ye" w:date="2022-03-24T11:12:00Z"/>
                <w:sz w:val="22"/>
                <w:szCs w:val="22"/>
              </w:rPr>
            </w:pPr>
            <w:r w:rsidRPr="007C5555">
              <w:rPr>
                <w:sz w:val="22"/>
                <w:szCs w:val="22"/>
              </w:rPr>
              <w:t xml:space="preserve">F10-F10.9, G31.2, G72.1, Q86.0, R78.0, </w:t>
            </w:r>
          </w:p>
          <w:p w14:paraId="30A65B4C" w14:textId="6D6187FB" w:rsidR="00987961" w:rsidRPr="00AF31F1" w:rsidRDefault="00174641" w:rsidP="00987961">
            <w:pPr>
              <w:rPr>
                <w:sz w:val="22"/>
                <w:szCs w:val="22"/>
              </w:rPr>
            </w:pPr>
            <w:ins w:id="159" w:author="Yu Ye" w:date="2022-03-25T18:30:00Z">
              <w:r>
                <w:rPr>
                  <w:sz w:val="22"/>
                  <w:szCs w:val="22"/>
                  <w:highlight w:val="yellow"/>
                </w:rPr>
                <w:t>(Excluding F10.0, which was discontinued in</w:t>
              </w:r>
            </w:ins>
            <w:ins w:id="160" w:author="Yu Ye" w:date="2022-03-25T18:33:00Z">
              <w:r>
                <w:rPr>
                  <w:sz w:val="22"/>
                  <w:szCs w:val="22"/>
                  <w:highlight w:val="yellow"/>
                </w:rPr>
                <w:t xml:space="preserve"> 2007)</w:t>
              </w:r>
            </w:ins>
            <w:ins w:id="161" w:author="Yu Ye" w:date="2022-03-25T18:30:00Z">
              <w:r>
                <w:rPr>
                  <w:sz w:val="22"/>
                  <w:szCs w:val="22"/>
                  <w:highlight w:val="yellow"/>
                </w:rPr>
                <w:t xml:space="preserve"> </w:t>
              </w:r>
            </w:ins>
            <w:ins w:id="162" w:author="Yu Ye" w:date="2022-03-24T11:12:00Z">
              <w:r w:rsidR="004F01D3" w:rsidRPr="00B1274D">
                <w:rPr>
                  <w:sz w:val="22"/>
                  <w:szCs w:val="22"/>
                  <w:highlight w:val="yellow"/>
                </w:rPr>
                <w:t xml:space="preserve"> </w:t>
              </w:r>
              <w:r w:rsidR="004F01D3" w:rsidRPr="00B1274D">
                <w:rPr>
                  <w:rStyle w:val="CommentReference"/>
                  <w:highlight w:val="yellow"/>
                </w:rPr>
                <w:commentReference w:id="163"/>
              </w:r>
            </w:ins>
            <w:commentRangeStart w:id="164"/>
            <w:del w:id="165" w:author="Charlotte Probst" w:date="2022-03-07T14:50:00Z">
              <w:r w:rsidR="00987961" w:rsidRPr="007C5555" w:rsidDel="006B7082">
                <w:rPr>
                  <w:sz w:val="22"/>
                  <w:szCs w:val="22"/>
                </w:rPr>
                <w:delText xml:space="preserve">X45-X45.9, </w:delText>
              </w:r>
            </w:del>
            <w:del w:id="166" w:author="Charlotte Probst" w:date="2022-03-07T14:52:00Z">
              <w:r w:rsidR="00987961" w:rsidRPr="007C5555" w:rsidDel="006B7082">
                <w:rPr>
                  <w:sz w:val="22"/>
                  <w:szCs w:val="22"/>
                </w:rPr>
                <w:delText>Y15-Y15.9</w:delText>
              </w:r>
            </w:del>
            <w:commentRangeEnd w:id="164"/>
            <w:r w:rsidR="006B7082">
              <w:rPr>
                <w:rStyle w:val="CommentReference"/>
              </w:rPr>
              <w:commentReference w:id="164"/>
            </w:r>
          </w:p>
        </w:tc>
      </w:tr>
      <w:tr w:rsidR="00987961" w14:paraId="7797F918" w14:textId="77777777" w:rsidTr="00AC319F">
        <w:trPr>
          <w:jc w:val="center"/>
          <w:trPrChange w:id="167" w:author="Charlotte Probst" w:date="2022-03-07T14:59:00Z">
            <w:trPr>
              <w:jc w:val="center"/>
            </w:trPr>
          </w:trPrChange>
        </w:trPr>
        <w:tc>
          <w:tcPr>
            <w:tcW w:w="572" w:type="dxa"/>
            <w:shd w:val="clear" w:color="auto" w:fill="DEEAF6" w:themeFill="accent5" w:themeFillTint="33"/>
            <w:tcPrChange w:id="168" w:author="Charlotte Probst" w:date="2022-03-07T14:59:00Z">
              <w:tcPr>
                <w:tcW w:w="1560" w:type="dxa"/>
                <w:shd w:val="clear" w:color="auto" w:fill="DEEAF6" w:themeFill="accent5" w:themeFillTint="33"/>
              </w:tcPr>
            </w:tcPrChange>
          </w:tcPr>
          <w:p w14:paraId="6BA2C482" w14:textId="0D77159F" w:rsidR="00987961" w:rsidRDefault="00987961" w:rsidP="00987961"/>
        </w:tc>
        <w:tc>
          <w:tcPr>
            <w:tcW w:w="3260" w:type="dxa"/>
            <w:tcPrChange w:id="169" w:author="Charlotte Probst" w:date="2022-03-07T14:59:00Z">
              <w:tcPr>
                <w:tcW w:w="3260" w:type="dxa"/>
              </w:tcPr>
            </w:tcPrChange>
          </w:tcPr>
          <w:p w14:paraId="5E599DD2" w14:textId="05FB1C3D" w:rsidR="00987961" w:rsidRDefault="00987961" w:rsidP="00987961"/>
        </w:tc>
        <w:tc>
          <w:tcPr>
            <w:tcW w:w="1984" w:type="dxa"/>
            <w:tcPrChange w:id="170" w:author="Charlotte Probst" w:date="2022-03-07T14:59:00Z">
              <w:tcPr>
                <w:tcW w:w="1984" w:type="dxa"/>
              </w:tcPr>
            </w:tcPrChange>
          </w:tcPr>
          <w:p w14:paraId="2F085F07" w14:textId="0F493175" w:rsidR="00987961" w:rsidRDefault="00987961" w:rsidP="00987961"/>
        </w:tc>
        <w:tc>
          <w:tcPr>
            <w:tcW w:w="8359" w:type="dxa"/>
            <w:tcPrChange w:id="171" w:author="Charlotte Probst" w:date="2022-03-07T14:59:00Z">
              <w:tcPr>
                <w:tcW w:w="8359" w:type="dxa"/>
              </w:tcPr>
            </w:tcPrChange>
          </w:tcPr>
          <w:p w14:paraId="6F324BEF" w14:textId="0355D7EC" w:rsidR="00987961" w:rsidRPr="007C5555" w:rsidRDefault="00987961" w:rsidP="00987961">
            <w:pPr>
              <w:tabs>
                <w:tab w:val="left" w:pos="4548"/>
              </w:tabs>
              <w:rPr>
                <w:sz w:val="22"/>
                <w:szCs w:val="22"/>
              </w:rPr>
            </w:pPr>
          </w:p>
        </w:tc>
      </w:tr>
      <w:tr w:rsidR="00987961" w14:paraId="0F867D3B" w14:textId="3ED1930E" w:rsidTr="00AC319F">
        <w:trPr>
          <w:jc w:val="center"/>
          <w:trPrChange w:id="172" w:author="Charlotte Probst" w:date="2022-03-07T14:59:00Z">
            <w:trPr>
              <w:jc w:val="center"/>
            </w:trPr>
          </w:trPrChange>
        </w:trPr>
        <w:tc>
          <w:tcPr>
            <w:tcW w:w="572" w:type="dxa"/>
            <w:shd w:val="clear" w:color="auto" w:fill="DEEAF6" w:themeFill="accent5" w:themeFillTint="33"/>
            <w:tcPrChange w:id="173" w:author="Charlotte Probst" w:date="2022-03-07T14:59:00Z">
              <w:tcPr>
                <w:tcW w:w="1560" w:type="dxa"/>
                <w:shd w:val="clear" w:color="auto" w:fill="DEEAF6" w:themeFill="accent5" w:themeFillTint="33"/>
              </w:tcPr>
            </w:tcPrChange>
          </w:tcPr>
          <w:p w14:paraId="3A262321" w14:textId="1EE4D50F" w:rsidR="00987961" w:rsidRDefault="00987961" w:rsidP="00987961">
            <w:r>
              <w:t>NCD</w:t>
            </w:r>
          </w:p>
        </w:tc>
        <w:tc>
          <w:tcPr>
            <w:tcW w:w="3260" w:type="dxa"/>
            <w:tcPrChange w:id="174" w:author="Charlotte Probst" w:date="2022-03-07T14:59:00Z">
              <w:tcPr>
                <w:tcW w:w="3260" w:type="dxa"/>
              </w:tcPr>
            </w:tcPrChange>
          </w:tcPr>
          <w:p w14:paraId="641E7244" w14:textId="5579FF78" w:rsidR="00987961" w:rsidRDefault="00987961" w:rsidP="00987961">
            <w:r>
              <w:t>Other NCD</w:t>
            </w:r>
          </w:p>
        </w:tc>
        <w:tc>
          <w:tcPr>
            <w:tcW w:w="1984" w:type="dxa"/>
            <w:tcPrChange w:id="175" w:author="Charlotte Probst" w:date="2022-03-07T14:59:00Z">
              <w:tcPr>
                <w:tcW w:w="1984" w:type="dxa"/>
              </w:tcPr>
            </w:tcPrChange>
          </w:tcPr>
          <w:p w14:paraId="7F128D44" w14:textId="1739ADA7" w:rsidR="00987961" w:rsidRDefault="00987961" w:rsidP="00987961">
            <w:r>
              <w:t xml:space="preserve">IHME GBD 2019 </w:t>
            </w:r>
            <w:r w:rsidRPr="00ED4CC6">
              <w:rPr>
                <w:vertAlign w:val="superscript"/>
              </w:rPr>
              <w:t>4</w:t>
            </w:r>
          </w:p>
        </w:tc>
        <w:tc>
          <w:tcPr>
            <w:tcW w:w="8359" w:type="dxa"/>
            <w:tcPrChange w:id="176" w:author="Charlotte Probst" w:date="2022-03-07T14:59:00Z">
              <w:tcPr>
                <w:tcW w:w="8359" w:type="dxa"/>
              </w:tcPr>
            </w:tcPrChange>
          </w:tcPr>
          <w:p w14:paraId="7C73713C" w14:textId="77777777" w:rsidR="00987961" w:rsidRPr="00116129" w:rsidRDefault="00987961" w:rsidP="00987961">
            <w:pPr>
              <w:rPr>
                <w:sz w:val="20"/>
                <w:szCs w:val="20"/>
              </w:rPr>
            </w:pPr>
            <w:r w:rsidRPr="00116129">
              <w:rPr>
                <w:b/>
                <w:bCs/>
                <w:sz w:val="20"/>
                <w:szCs w:val="20"/>
              </w:rPr>
              <w:t>Neoplasms</w:t>
            </w:r>
            <w:r w:rsidRPr="00116129">
              <w:rPr>
                <w:sz w:val="20"/>
                <w:szCs w:val="20"/>
              </w:rPr>
              <w:t xml:space="preserve">: C00-C07, C08-C19.0, C20, C21-C21.8, C22-C22.4, C22.7-C23, C24-C26.1, C26.8-C26.9, C30-C30.1, C31-C33, C34-C34.92, C37-C37.0, C38-C39.9, C40-C41.4, C41.8-C41.9, C43-C45.2, C45.7, C45.9, C47-C4A, C50-C50.629, C50.8-C52, C53-C54.3, C54.8-C56.2, C56.9-C58.0, C60-C64.2, C64.9-C69.92, C70-C70.1, C70.9-C73, C74-C75.5, C75.8-C79.9, C80-C81.49, C81.7-C81.79, C81.9-C85.29, C85.7-C86.6, C88-C90.32, C91-C93.7, C93.9-C95.2, C95.7-C97.9, D00-D24.9, D26.0-D39.9, D4-D49.9, E34.0, K51.4-K51.419, K62.0-K62.3, K63.5, N60-N60.99, N84.0-N84.1, N87-N87.9, Z03.1, Z08-Z09.9, Z12-Z12.9, Z80-Z80.9, Z85-Z85.9, Z86.0-Z86.03; </w:t>
            </w:r>
          </w:p>
          <w:p w14:paraId="142714D6" w14:textId="3DB46605" w:rsidR="00987961" w:rsidRPr="00116129" w:rsidRDefault="00987961" w:rsidP="00987961">
            <w:pPr>
              <w:rPr>
                <w:color w:val="000000"/>
                <w:sz w:val="20"/>
                <w:szCs w:val="20"/>
              </w:rPr>
            </w:pPr>
            <w:r w:rsidRPr="00116129">
              <w:rPr>
                <w:b/>
                <w:bCs/>
                <w:sz w:val="20"/>
                <w:szCs w:val="20"/>
              </w:rPr>
              <w:t>Cardiovascular diseases</w:t>
            </w:r>
            <w:r w:rsidRPr="00116129">
              <w:rPr>
                <w:sz w:val="20"/>
                <w:szCs w:val="20"/>
              </w:rPr>
              <w:t xml:space="preserve">: </w:t>
            </w:r>
            <w:r w:rsidRPr="00116129">
              <w:rPr>
                <w:color w:val="000000"/>
                <w:sz w:val="20"/>
                <w:szCs w:val="20"/>
              </w:rPr>
              <w:t>B33.2-B33.24, D86.85, G45-G46.8, I01-I01.9, I02.0, I05-I09.9, I11-I11.2, I11.9, I20-I21.6, I21.9-I27.0, I27.2-I28.9, I30-I38.0, I39-I41.8, I42-I43.8, I44-I44.8, I45-I52.8, I60-I64, I64.1, I65-I83.93, I86-I89.0, I89.9, I95.0-I95.1, I98, I98.8-I99.9, K75.1, R00-R01.2, Z01.3-Z01.31, Z03.4-Z03.5, Z13.6, Z52.7, Z82.3-Z82.49, Z86.7-Z86.79, Z94.1-Z94.3, Z95-Z95.9;</w:t>
            </w:r>
          </w:p>
          <w:p w14:paraId="0A27FA1C" w14:textId="6EE47BD4" w:rsidR="00987961" w:rsidRPr="00116129" w:rsidRDefault="00987961" w:rsidP="00987961">
            <w:pPr>
              <w:rPr>
                <w:color w:val="000000"/>
                <w:sz w:val="20"/>
                <w:szCs w:val="20"/>
              </w:rPr>
            </w:pPr>
            <w:r w:rsidRPr="00116129">
              <w:rPr>
                <w:b/>
                <w:bCs/>
                <w:color w:val="000000"/>
                <w:sz w:val="20"/>
                <w:szCs w:val="20"/>
              </w:rPr>
              <w:t>Chronic respiratory diseases</w:t>
            </w:r>
            <w:r w:rsidRPr="00116129">
              <w:rPr>
                <w:color w:val="000000"/>
                <w:sz w:val="20"/>
                <w:szCs w:val="20"/>
              </w:rPr>
              <w:t>: D86-D86.2, D86.9, G47.3-G47.39, J30-J35.9, J37-J39.9, J41-J42.4, J43-J46.0, J47-J47.9, J60-J68.9, J70.8-J70.9, J80-J80.9, J82, J84-J84.9, J90-J90.0, J91, J91.8-J93.12, J93.8-J94.9, J96-J96.92, J98-J99.8, R05.0-R06.9, R09-R09.89, R84-R84.9, R91-R91.8, Z82.5</w:t>
            </w:r>
            <w:r>
              <w:rPr>
                <w:color w:val="000000"/>
                <w:sz w:val="20"/>
                <w:szCs w:val="20"/>
              </w:rPr>
              <w:t>;</w:t>
            </w:r>
          </w:p>
          <w:p w14:paraId="5337F619" w14:textId="4E6F59D8" w:rsidR="00987961" w:rsidRPr="00116129" w:rsidRDefault="00987961" w:rsidP="00987961">
            <w:pPr>
              <w:rPr>
                <w:color w:val="000000"/>
                <w:sz w:val="20"/>
                <w:szCs w:val="20"/>
              </w:rPr>
            </w:pPr>
            <w:r w:rsidRPr="00116129">
              <w:rPr>
                <w:b/>
                <w:bCs/>
                <w:color w:val="000000"/>
                <w:sz w:val="20"/>
                <w:szCs w:val="20"/>
              </w:rPr>
              <w:t>Digestive diseases</w:t>
            </w:r>
            <w:r w:rsidRPr="00116129">
              <w:rPr>
                <w:color w:val="000000"/>
                <w:sz w:val="20"/>
                <w:szCs w:val="20"/>
              </w:rPr>
              <w:t>: I84-I85.9, I98.2, K20-K23.8, K25-K31.9, K35-K38.9, K40-K42.9, K44-K46.9, K50-K51.319, K51.5-K52, K52.2-K52.9, K55-K62, K62.4-K62.6, K62.8-K63.4, K63.8-K67, K67.8-K68.1, K68.12-K68.9, K70-K75, K75.2, K75.4-K76.2, K76.4-K77.8, K80-K80.81, K81-K83.9, K85-K87.1, K90-K90.9, K92-K92.9, K93.8, R11-R19.8, R85-R85.9, Z13.81-Z13.818, Z43.1-Z43.4, Z52.6, Z83.7-Z83.79, Z87.1-Z87.19, Z94.4</w:t>
            </w:r>
            <w:r>
              <w:rPr>
                <w:color w:val="000000"/>
                <w:sz w:val="20"/>
                <w:szCs w:val="20"/>
              </w:rPr>
              <w:t>;</w:t>
            </w:r>
          </w:p>
          <w:p w14:paraId="350AB5FB" w14:textId="00010500" w:rsidR="00987961" w:rsidRPr="00116129" w:rsidRDefault="00987961" w:rsidP="00987961">
            <w:pPr>
              <w:rPr>
                <w:color w:val="000000"/>
                <w:sz w:val="20"/>
                <w:szCs w:val="20"/>
              </w:rPr>
            </w:pPr>
            <w:r w:rsidRPr="00116129">
              <w:rPr>
                <w:b/>
                <w:bCs/>
                <w:color w:val="000000"/>
                <w:sz w:val="20"/>
                <w:szCs w:val="20"/>
              </w:rPr>
              <w:lastRenderedPageBreak/>
              <w:t>Neurological disorders</w:t>
            </w:r>
            <w:r w:rsidRPr="00116129">
              <w:rPr>
                <w:color w:val="000000"/>
                <w:sz w:val="20"/>
                <w:szCs w:val="20"/>
              </w:rPr>
              <w:t>: F00-F02.0, F02.2-F02.3, F02.8-F03.91, F06.2, G10-G10.0, G11-G13.8, G20-G21, G21.2-G24, G24.1-G25.0, G25.2-G25.3, G25.5, G25.8-G26.0, G30-G31.1, G31.8-G32.89, G35-G35.0, G36-G37.9, G40-G41.9, G43-G44.89, G50-G54.1, G54.5-G62, G62.2-G65.2, G70-G71.19, G71.3-G72, G72.1-G73.7, G80-G83.9, G89-G93.6, G93.8-G95.29, G95.8-G96, G96.1, G96.12-G96.9, G98-G99.8, M33-M33.99, M60-M60.19, M60.8-M60.9, M79.7, R25-R27.9, R29-R29.91, R41-R42.0, R56-R56.9, R90-R90.89, Z03.3, Z13.85, Z13.858, Z82.0, Z86.6-Z86.69;</w:t>
            </w:r>
          </w:p>
          <w:p w14:paraId="200C4FF5" w14:textId="609CF21C" w:rsidR="00987961" w:rsidRPr="00116129" w:rsidRDefault="00987961" w:rsidP="00987961">
            <w:pPr>
              <w:rPr>
                <w:color w:val="000000"/>
                <w:sz w:val="20"/>
                <w:szCs w:val="20"/>
              </w:rPr>
            </w:pPr>
            <w:r w:rsidRPr="00116129">
              <w:rPr>
                <w:b/>
                <w:bCs/>
                <w:color w:val="000000"/>
                <w:sz w:val="20"/>
                <w:szCs w:val="20"/>
              </w:rPr>
              <w:t>Mental disorders</w:t>
            </w:r>
            <w:r w:rsidRPr="00116129">
              <w:rPr>
                <w:color w:val="000000"/>
                <w:sz w:val="20"/>
                <w:szCs w:val="20"/>
              </w:rPr>
              <w:t>: F04-F06.1, F06.3-F07.0, F08-F09.9, F20-F34.9, F38-F52.9, F55-F55.8, F56-F99.0, G47-G47.29, G47.4-G47.9, R40-R40.4, R45-R46.89, R55-R55.0, Z03.2, Z04.6-Z04.72, Z13.4, Z64, Z81-Z81.0, Z81.8, Z86.5-Z86.59;</w:t>
            </w:r>
          </w:p>
          <w:p w14:paraId="4EF0BA30" w14:textId="407506CC" w:rsidR="00987961" w:rsidRPr="00116129" w:rsidRDefault="00987961" w:rsidP="00987961">
            <w:pPr>
              <w:rPr>
                <w:color w:val="000000"/>
                <w:sz w:val="20"/>
                <w:szCs w:val="20"/>
              </w:rPr>
            </w:pPr>
            <w:r w:rsidRPr="00116129">
              <w:rPr>
                <w:b/>
                <w:bCs/>
                <w:color w:val="000000"/>
                <w:sz w:val="20"/>
                <w:szCs w:val="20"/>
              </w:rPr>
              <w:t>Substance use disorders</w:t>
            </w:r>
            <w:r w:rsidRPr="00116129">
              <w:rPr>
                <w:color w:val="000000"/>
                <w:sz w:val="20"/>
                <w:szCs w:val="20"/>
              </w:rPr>
              <w:t xml:space="preserve">: E24.4, F10-F19.99, G31.2, G62.1, P96.1, R78.0-R78.9, X45-X45.9, X65-X65.9, Y15-Y15.9, Z81.1-Z81.4; </w:t>
            </w:r>
          </w:p>
          <w:p w14:paraId="18F64568" w14:textId="317B0BF2" w:rsidR="00987961" w:rsidRPr="00116129" w:rsidRDefault="00987961" w:rsidP="00987961">
            <w:pPr>
              <w:rPr>
                <w:color w:val="000000"/>
                <w:sz w:val="20"/>
                <w:szCs w:val="20"/>
              </w:rPr>
            </w:pPr>
            <w:r w:rsidRPr="00116129">
              <w:rPr>
                <w:b/>
                <w:bCs/>
                <w:color w:val="000000"/>
                <w:sz w:val="20"/>
                <w:szCs w:val="20"/>
              </w:rPr>
              <w:t>Diabetes and kidney diseases</w:t>
            </w:r>
            <w:r w:rsidRPr="00116129">
              <w:rPr>
                <w:color w:val="000000"/>
                <w:sz w:val="20"/>
                <w:szCs w:val="20"/>
              </w:rPr>
              <w:t>: D63.1, E08-E08.9, E10-E14.9, I12-I13.9, N00-N08.8, N15.0, N17-N19, Q60-Q63.2, Q63.8-Q63.9, Q64.2-Q64.9, R73-R73.9, Z13.1, Z49-Z49.32, Z52.4, Z83.3, Z99.2;</w:t>
            </w:r>
          </w:p>
          <w:p w14:paraId="7F46BA69" w14:textId="79BE03E6" w:rsidR="00987961" w:rsidRPr="00116129" w:rsidRDefault="00987961" w:rsidP="00987961">
            <w:pPr>
              <w:rPr>
                <w:color w:val="000000"/>
                <w:sz w:val="20"/>
                <w:szCs w:val="20"/>
              </w:rPr>
            </w:pPr>
            <w:r w:rsidRPr="00116129">
              <w:rPr>
                <w:b/>
                <w:bCs/>
                <w:color w:val="000000"/>
                <w:sz w:val="20"/>
                <w:szCs w:val="20"/>
              </w:rPr>
              <w:t>Skin and subcutaneous diseases</w:t>
            </w:r>
            <w:r w:rsidRPr="00116129">
              <w:rPr>
                <w:color w:val="000000"/>
                <w:sz w:val="20"/>
                <w:szCs w:val="20"/>
              </w:rPr>
              <w:t>: A46-A46.0, A66-A67.3, A67.9, B07-B09, B35-B36.9, B85-B88.9, D86.3, E80.1-E80.29, I89.1-I89.8, L00-L05.92, L08-L08.9, L10-L14.0, L20-L23.2, L23.4-L27, L27.2-L30.9, L40-L45, L49-L54.0, L56, L56.2-L57.9, L59-L60.9, L62-L64, L64.8-L68.9, L70-L75.9, L80-L92.9, L94-L95.9, L97-L99.8, M72.5-M72.6, N49.2-N49.3, R20-R24.0, Z20.7, Z41.1, Z84.0, Z87.2, Z94.5</w:t>
            </w:r>
            <w:r>
              <w:rPr>
                <w:color w:val="000000"/>
                <w:sz w:val="20"/>
                <w:szCs w:val="20"/>
              </w:rPr>
              <w:t xml:space="preserve">; </w:t>
            </w:r>
          </w:p>
          <w:p w14:paraId="557F17B3" w14:textId="23DB0A65" w:rsidR="00987961" w:rsidRPr="00116129" w:rsidRDefault="00987961" w:rsidP="00987961">
            <w:pPr>
              <w:rPr>
                <w:color w:val="000000"/>
                <w:sz w:val="20"/>
                <w:szCs w:val="20"/>
              </w:rPr>
            </w:pPr>
            <w:r w:rsidRPr="00116129">
              <w:rPr>
                <w:b/>
                <w:bCs/>
                <w:color w:val="000000"/>
                <w:sz w:val="20"/>
                <w:szCs w:val="20"/>
              </w:rPr>
              <w:t>Sense organ diseases</w:t>
            </w:r>
            <w:r w:rsidRPr="00116129">
              <w:rPr>
                <w:color w:val="000000"/>
                <w:sz w:val="20"/>
                <w:szCs w:val="20"/>
              </w:rPr>
              <w:t>: B30-B30.9, H00-H02.8, H02.82-H02.9, H03.0-H05.329, H05.34-H05.419, H05.8-H06.3, H10-H11.9, H13-H13.8, H15-H22.8, H25-H28.8, H30-H36.8, H40-H40.9, H42-H44.539, H44.8-H55.89, H57-H58.9, H60-H62.8, H71-H75.83, H80-H83.93, H90-H91, H91.1-H94.83, Q16-Q16.9, R43-R44.9, Z01.0-Z01.12, Z13.5, Z41.3, Z52.5, Z82.1-Z82.2, Z83.5-Z83.6, Z94.7, Z97.3-Z97.4</w:t>
            </w:r>
            <w:r>
              <w:rPr>
                <w:color w:val="000000"/>
                <w:sz w:val="20"/>
                <w:szCs w:val="20"/>
              </w:rPr>
              <w:t xml:space="preserve">; </w:t>
            </w:r>
          </w:p>
          <w:p w14:paraId="0CB70573" w14:textId="6A1CF21C" w:rsidR="00987961" w:rsidRPr="00116129" w:rsidRDefault="00987961" w:rsidP="00987961">
            <w:pPr>
              <w:rPr>
                <w:color w:val="000000"/>
                <w:sz w:val="20"/>
                <w:szCs w:val="20"/>
              </w:rPr>
            </w:pPr>
            <w:r w:rsidRPr="00116129">
              <w:rPr>
                <w:b/>
                <w:bCs/>
                <w:color w:val="000000"/>
                <w:sz w:val="20"/>
                <w:szCs w:val="20"/>
              </w:rPr>
              <w:t>Musculoskeletal disorders</w:t>
            </w:r>
            <w:r w:rsidRPr="00116129">
              <w:rPr>
                <w:color w:val="000000"/>
                <w:sz w:val="20"/>
                <w:szCs w:val="20"/>
              </w:rPr>
              <w:t>: G54.2-G54.4, I27.1, L93-L93.2, M00-M03.6, M05-M10.19, M10.3-M25.9, M30-M32.9, M34-M36.8, M40-M43.9, M45-M49, M49.2-M51.9, M53-M54.9, M61-M63.89, M65-M68.8, M70-M72.4, M72.8-M73, M75-M77.9, M79-M79.676, M79.8-M87.09, M87.2-M89.59, M89.7-M95.9, M99-M99.9, Z13.82-Z13.83, Z82.6-Z82.69, Z87.3-Z87.39</w:t>
            </w:r>
            <w:r>
              <w:rPr>
                <w:color w:val="000000"/>
                <w:sz w:val="20"/>
                <w:szCs w:val="20"/>
              </w:rPr>
              <w:t xml:space="preserve">; </w:t>
            </w:r>
          </w:p>
          <w:p w14:paraId="05C131ED" w14:textId="77777777" w:rsidR="00987961" w:rsidRDefault="00987961" w:rsidP="00987961">
            <w:pPr>
              <w:rPr>
                <w:color w:val="000000"/>
                <w:sz w:val="20"/>
                <w:szCs w:val="20"/>
              </w:rPr>
            </w:pPr>
            <w:r w:rsidRPr="00116129">
              <w:rPr>
                <w:b/>
                <w:bCs/>
                <w:color w:val="000000"/>
                <w:sz w:val="20"/>
                <w:szCs w:val="20"/>
              </w:rPr>
              <w:t>Other non-communicable diseases</w:t>
            </w:r>
            <w:r w:rsidRPr="00116129">
              <w:rPr>
                <w:color w:val="000000"/>
                <w:sz w:val="20"/>
                <w:szCs w:val="20"/>
              </w:rPr>
              <w:t>: B37.3-B37.49, C7A00-C7B8, D25-D26, D3A00-D3A8, D55-D61.9, D64-D69.49, D69.6-D70.0, D70.4-D77, D80-D84.9, D86.8, D86.82-D86.84, D86.86-D86.89, D89-D89.2, D89.8, D89.82-D89.9, E03-E03.1, E03.3-E06.3, E06.5-E07.9, E15-E16, E16.1-E16.9, E20-E23.0, E23.2-E24.1, E24.3, E24.8-E27.2, E27.4-E32.9, E34, E34.1-E35.8, E65-E66.09, E66.2-E68, E70-E80.09, E80.3-E85.9, E88-E88.9, E90-E998, G71.2, K00-K08.499, K08.8-K14.9, M26-M27.9, N10-N13.9, N15, N15.1-N16.8, N20-N23.0, N25-N29, N29.1-N30.31, N30.8-N37.8, N39-N46.02, N46.022-N46.12, N46.122-N49.1, N49.8-N52.1, N52.8-N53.9, N61-N64.9, N72-N72.0, N75-N77.8, N80-N81.9, N83-N84, N84.2-N86, N88-N95.9, N97-N98.9, P96.0, Q00-Q07.9, Q10-Q15.9, Q17-Q18.9, Q20-Q28.9, Q30-Q45.9, Q50-Q56.4, Q63.3, Q64-</w:t>
            </w:r>
            <w:r w:rsidRPr="00116129">
              <w:rPr>
                <w:color w:val="000000"/>
                <w:sz w:val="20"/>
                <w:szCs w:val="20"/>
              </w:rPr>
              <w:lastRenderedPageBreak/>
              <w:t>Q64.19, Q65-Q87.89, Q89-Q89.8, Q90-Q93.9, Q95-Q99.9, R30-R37, R39-R39.9, R86-R87.9, Z01.2-Z01.21, Z01.4-Z01.7, Z13.7-Z13.79, Z13.84, Z14-Z15.89, Z31-Z31.9, Z43.5-Z43.7, Z82.7-Z82.79, Z83.4-Z83.49, Z84.1-Z84.2, Z86.1-Z86.19, Z87.4-Z87.448, Z87.7-Z87.798, Z96.5</w:t>
            </w:r>
            <w:r>
              <w:rPr>
                <w:color w:val="000000"/>
                <w:sz w:val="20"/>
                <w:szCs w:val="20"/>
              </w:rPr>
              <w:t>;</w:t>
            </w:r>
          </w:p>
          <w:p w14:paraId="05C25F7F" w14:textId="0E43B268" w:rsidR="00987961" w:rsidRPr="00116129" w:rsidRDefault="00987961" w:rsidP="00987961">
            <w:pPr>
              <w:rPr>
                <w:color w:val="000000"/>
                <w:sz w:val="20"/>
                <w:szCs w:val="20"/>
              </w:rPr>
            </w:pPr>
            <w:r>
              <w:rPr>
                <w:color w:val="000000"/>
                <w:sz w:val="20"/>
                <w:szCs w:val="20"/>
              </w:rPr>
              <w:t>Excluding the other NCDs listed above</w:t>
            </w:r>
          </w:p>
        </w:tc>
      </w:tr>
      <w:tr w:rsidR="00987961" w14:paraId="450033E4" w14:textId="5EF15E0A" w:rsidTr="00AC319F">
        <w:trPr>
          <w:jc w:val="center"/>
          <w:trPrChange w:id="177" w:author="Charlotte Probst" w:date="2022-03-07T14:59:00Z">
            <w:trPr>
              <w:jc w:val="center"/>
            </w:trPr>
          </w:trPrChange>
        </w:trPr>
        <w:tc>
          <w:tcPr>
            <w:tcW w:w="572" w:type="dxa"/>
            <w:tcPrChange w:id="178" w:author="Charlotte Probst" w:date="2022-03-07T14:59:00Z">
              <w:tcPr>
                <w:tcW w:w="1560" w:type="dxa"/>
              </w:tcPr>
            </w:tcPrChange>
          </w:tcPr>
          <w:p w14:paraId="4ECC5743" w14:textId="77777777" w:rsidR="00987961" w:rsidRDefault="00987961" w:rsidP="00987961"/>
        </w:tc>
        <w:tc>
          <w:tcPr>
            <w:tcW w:w="3260" w:type="dxa"/>
            <w:tcPrChange w:id="179" w:author="Charlotte Probst" w:date="2022-03-07T14:59:00Z">
              <w:tcPr>
                <w:tcW w:w="3260" w:type="dxa"/>
              </w:tcPr>
            </w:tcPrChange>
          </w:tcPr>
          <w:p w14:paraId="103C78AA" w14:textId="77777777" w:rsidR="00987961" w:rsidRDefault="00987961" w:rsidP="00987961"/>
        </w:tc>
        <w:tc>
          <w:tcPr>
            <w:tcW w:w="1984" w:type="dxa"/>
            <w:tcPrChange w:id="180" w:author="Charlotte Probst" w:date="2022-03-07T14:59:00Z">
              <w:tcPr>
                <w:tcW w:w="1984" w:type="dxa"/>
              </w:tcPr>
            </w:tcPrChange>
          </w:tcPr>
          <w:p w14:paraId="7AEDC4A1" w14:textId="3B663B85" w:rsidR="00987961" w:rsidRDefault="00987961" w:rsidP="00987961"/>
        </w:tc>
        <w:tc>
          <w:tcPr>
            <w:tcW w:w="8359" w:type="dxa"/>
            <w:tcPrChange w:id="181" w:author="Charlotte Probst" w:date="2022-03-07T14:59:00Z">
              <w:tcPr>
                <w:tcW w:w="8359" w:type="dxa"/>
              </w:tcPr>
            </w:tcPrChange>
          </w:tcPr>
          <w:p w14:paraId="0E9D6182" w14:textId="77777777" w:rsidR="00987961" w:rsidRPr="00AF31F1" w:rsidRDefault="00987961" w:rsidP="00987961">
            <w:pPr>
              <w:rPr>
                <w:sz w:val="22"/>
                <w:szCs w:val="22"/>
              </w:rPr>
            </w:pPr>
          </w:p>
        </w:tc>
      </w:tr>
      <w:tr w:rsidR="00987961" w14:paraId="1B283905" w14:textId="706B7704" w:rsidTr="00AC319F">
        <w:trPr>
          <w:jc w:val="center"/>
          <w:trPrChange w:id="182" w:author="Charlotte Probst" w:date="2022-03-07T14:59:00Z">
            <w:trPr>
              <w:jc w:val="center"/>
            </w:trPr>
          </w:trPrChange>
        </w:trPr>
        <w:tc>
          <w:tcPr>
            <w:tcW w:w="572" w:type="dxa"/>
            <w:tcPrChange w:id="183" w:author="Charlotte Probst" w:date="2022-03-07T14:59:00Z">
              <w:tcPr>
                <w:tcW w:w="1560" w:type="dxa"/>
              </w:tcPr>
            </w:tcPrChange>
          </w:tcPr>
          <w:p w14:paraId="33D39183" w14:textId="7AAA5362" w:rsidR="00987961" w:rsidRDefault="00987961" w:rsidP="00987961">
            <w:r>
              <w:t>Other</w:t>
            </w:r>
          </w:p>
        </w:tc>
        <w:tc>
          <w:tcPr>
            <w:tcW w:w="3260" w:type="dxa"/>
            <w:tcPrChange w:id="184" w:author="Charlotte Probst" w:date="2022-03-07T14:59:00Z">
              <w:tcPr>
                <w:tcW w:w="3260" w:type="dxa"/>
              </w:tcPr>
            </w:tcPrChange>
          </w:tcPr>
          <w:p w14:paraId="568226B4" w14:textId="3DB49C3F" w:rsidR="00987961" w:rsidRDefault="00987961" w:rsidP="00987961">
            <w:r>
              <w:t>All others</w:t>
            </w:r>
          </w:p>
        </w:tc>
        <w:tc>
          <w:tcPr>
            <w:tcW w:w="1984" w:type="dxa"/>
            <w:tcPrChange w:id="185" w:author="Charlotte Probst" w:date="2022-03-07T14:59:00Z">
              <w:tcPr>
                <w:tcW w:w="1984" w:type="dxa"/>
              </w:tcPr>
            </w:tcPrChange>
          </w:tcPr>
          <w:p w14:paraId="5A13B89B" w14:textId="76F75A42" w:rsidR="00987961" w:rsidRDefault="00987961" w:rsidP="00987961"/>
        </w:tc>
        <w:tc>
          <w:tcPr>
            <w:tcW w:w="8359" w:type="dxa"/>
            <w:tcPrChange w:id="186" w:author="Charlotte Probst" w:date="2022-03-07T14:59:00Z">
              <w:tcPr>
                <w:tcW w:w="8359" w:type="dxa"/>
              </w:tcPr>
            </w:tcPrChange>
          </w:tcPr>
          <w:p w14:paraId="419DFDC2" w14:textId="7F5AA638" w:rsidR="00987961" w:rsidRPr="00AF31F1" w:rsidRDefault="00987961" w:rsidP="00987961">
            <w:pPr>
              <w:rPr>
                <w:sz w:val="22"/>
                <w:szCs w:val="22"/>
              </w:rPr>
            </w:pPr>
            <w:r>
              <w:rPr>
                <w:sz w:val="22"/>
                <w:szCs w:val="22"/>
              </w:rPr>
              <w:t>All others not included above</w:t>
            </w:r>
          </w:p>
        </w:tc>
      </w:tr>
    </w:tbl>
    <w:p w14:paraId="2953ADAA" w14:textId="78544B7C" w:rsidR="006661FF" w:rsidRDefault="006661FF">
      <w:pPr>
        <w:rPr>
          <w:ins w:id="187" w:author="Yu Ye" w:date="2022-03-24T18:56:00Z"/>
        </w:rPr>
      </w:pPr>
      <w:r>
        <w:t>NCHS</w:t>
      </w:r>
      <w:r w:rsidR="00825AC1">
        <w:t xml:space="preserve">: </w:t>
      </w:r>
      <w:r w:rsidR="00825AC1" w:rsidRPr="006661FF">
        <w:t>National Center for Health Statistics</w:t>
      </w:r>
      <w:r w:rsidR="00825AC1">
        <w:t>; COD: Cause of death</w:t>
      </w:r>
    </w:p>
    <w:p w14:paraId="54E0CBDB" w14:textId="4EF97B7B" w:rsidR="00FC44E9" w:rsidRDefault="00FC44E9">
      <w:pPr>
        <w:rPr>
          <w:ins w:id="188" w:author="Yu Ye" w:date="2022-03-24T18:56:00Z"/>
        </w:rPr>
      </w:pPr>
    </w:p>
    <w:p w14:paraId="16544A8C" w14:textId="3187E5FF" w:rsidR="00FC44E9" w:rsidRPr="00FC44E9" w:rsidDel="00174641" w:rsidRDefault="00FC44E9">
      <w:pPr>
        <w:pStyle w:val="ListParagraph"/>
        <w:numPr>
          <w:ilvl w:val="0"/>
          <w:numId w:val="3"/>
        </w:numPr>
        <w:rPr>
          <w:del w:id="189" w:author="Yu Ye" w:date="2022-03-25T18:36:00Z"/>
          <w:highlight w:val="yellow"/>
          <w:rPrChange w:id="190" w:author="Yu Ye" w:date="2022-03-24T19:03:00Z">
            <w:rPr>
              <w:del w:id="191" w:author="Yu Ye" w:date="2022-03-25T18:36:00Z"/>
            </w:rPr>
          </w:rPrChange>
        </w:rPr>
        <w:pPrChange w:id="192" w:author="Yu Ye" w:date="2022-03-24T18:56:00Z">
          <w:pPr/>
        </w:pPrChange>
      </w:pPr>
    </w:p>
    <w:p w14:paraId="122CD66D" w14:textId="458F449F" w:rsidR="006661FF" w:rsidDel="00174641" w:rsidRDefault="006661FF">
      <w:pPr>
        <w:rPr>
          <w:del w:id="193" w:author="Yu Ye" w:date="2022-03-25T18:36:00Z"/>
        </w:rPr>
      </w:pPr>
    </w:p>
    <w:p w14:paraId="145816C0" w14:textId="24487190" w:rsidR="00BE2FB5" w:rsidDel="00174641" w:rsidRDefault="00BE2FB5">
      <w:pPr>
        <w:rPr>
          <w:del w:id="194" w:author="Yu Ye" w:date="2022-03-25T18:36:00Z"/>
        </w:rPr>
      </w:pPr>
    </w:p>
    <w:p w14:paraId="1B02BEF7" w14:textId="0A396713" w:rsidR="005E362B" w:rsidDel="00174641" w:rsidRDefault="005E362B">
      <w:pPr>
        <w:rPr>
          <w:del w:id="195" w:author="Yu Ye" w:date="2022-03-25T18:36:00Z"/>
        </w:rPr>
      </w:pPr>
    </w:p>
    <w:p w14:paraId="5C9E5633" w14:textId="5733FB80" w:rsidR="005E362B" w:rsidDel="00174641" w:rsidRDefault="005E362B">
      <w:pPr>
        <w:rPr>
          <w:del w:id="196" w:author="Yu Ye" w:date="2022-03-25T18:36:00Z"/>
        </w:rPr>
      </w:pPr>
    </w:p>
    <w:p w14:paraId="4F09BFB8" w14:textId="57C47CA6" w:rsidR="006661FF" w:rsidRDefault="006661FF">
      <w:r>
        <w:t>References:</w:t>
      </w:r>
    </w:p>
    <w:p w14:paraId="27EEE012" w14:textId="16D87D05" w:rsidR="006661FF" w:rsidRPr="00ED4CC6" w:rsidRDefault="006661FF" w:rsidP="006661FF">
      <w:pPr>
        <w:pStyle w:val="ListParagraph"/>
        <w:numPr>
          <w:ilvl w:val="0"/>
          <w:numId w:val="1"/>
        </w:numPr>
      </w:pPr>
      <w:r w:rsidRPr="00ED4CC6">
        <w:t xml:space="preserve">Murphy SL, Kochanek KD, Xu JQ, Arias E. Mortality in the United States, 2020. NCHS Data Brief, no 427. Hyattsville, MD: National Center for Health Statistics. 2021. DOI: </w:t>
      </w:r>
      <w:hyperlink r:id="rId7" w:history="1">
        <w:r w:rsidR="00F57610" w:rsidRPr="00ED4CC6">
          <w:rPr>
            <w:rStyle w:val="Hyperlink"/>
          </w:rPr>
          <w:t>https://dx.doi.org/10.15620/cdc:112079</w:t>
        </w:r>
      </w:hyperlink>
      <w:r w:rsidR="00F57610" w:rsidRPr="00ED4CC6">
        <w:t xml:space="preserve"> </w:t>
      </w:r>
    </w:p>
    <w:p w14:paraId="0B542F58" w14:textId="6557CF47" w:rsidR="00ED4CC6" w:rsidRPr="00ED4CC6" w:rsidRDefault="00ED4CC6" w:rsidP="00ED4CC6">
      <w:pPr>
        <w:pStyle w:val="EndNoteBibliography"/>
        <w:numPr>
          <w:ilvl w:val="0"/>
          <w:numId w:val="1"/>
        </w:numPr>
        <w:spacing w:after="0"/>
        <w:rPr>
          <w:sz w:val="24"/>
          <w:szCs w:val="24"/>
        </w:rPr>
      </w:pPr>
      <w:r w:rsidRPr="00ED4CC6">
        <w:rPr>
          <w:sz w:val="24"/>
          <w:szCs w:val="24"/>
        </w:rPr>
        <w:t>Case A, Deaton A. Mortality and morbidity in the 21(st) century. Brookings Pap Econ Act. 2017;2017:397-476.</w:t>
      </w:r>
    </w:p>
    <w:p w14:paraId="0A40ED74" w14:textId="13B1FDDD" w:rsidR="00ED4CC6" w:rsidRPr="00ED4CC6" w:rsidRDefault="00ED4CC6" w:rsidP="00ED4CC6">
      <w:pPr>
        <w:pStyle w:val="EndNoteBibliography"/>
        <w:numPr>
          <w:ilvl w:val="0"/>
          <w:numId w:val="1"/>
        </w:numPr>
        <w:spacing w:after="0"/>
        <w:rPr>
          <w:sz w:val="24"/>
          <w:szCs w:val="24"/>
        </w:rPr>
      </w:pPr>
      <w:r w:rsidRPr="00ED4CC6">
        <w:rPr>
          <w:sz w:val="24"/>
          <w:szCs w:val="24"/>
        </w:rPr>
        <w:t>Probst C, Könen M, Rehm J, Sudharsanan N. The contribution of alcohol-attributable causes of death to growing socioeconomic inequalities in life expectancy in the United States 2000‒2018. Health Affairs. In review.</w:t>
      </w:r>
    </w:p>
    <w:p w14:paraId="480E0EA3" w14:textId="494E897A" w:rsidR="00AF31F1" w:rsidRDefault="00AF31F1" w:rsidP="006661FF">
      <w:pPr>
        <w:pStyle w:val="ListParagraph"/>
        <w:numPr>
          <w:ilvl w:val="0"/>
          <w:numId w:val="1"/>
        </w:numPr>
      </w:pPr>
      <w:r w:rsidRPr="00ED4CC6">
        <w:t xml:space="preserve">Global Burden of Disease Study 2019 (GBD 2019) Cause List Mapped to ICD Codes. </w:t>
      </w:r>
      <w:hyperlink r:id="rId8" w:history="1">
        <w:r w:rsidRPr="00ED4CC6">
          <w:rPr>
            <w:rStyle w:val="Hyperlink"/>
          </w:rPr>
          <w:t>http://ghdx.healthdata.org/record/ihme-data/gbd-2019-cause-icd-code-mappings</w:t>
        </w:r>
      </w:hyperlink>
      <w:r w:rsidRPr="00ED4CC6">
        <w:t xml:space="preserve"> </w:t>
      </w:r>
    </w:p>
    <w:p w14:paraId="64FCD9BF" w14:textId="0243B2FE" w:rsidR="00ED4CC6" w:rsidRPr="00ED4CC6" w:rsidRDefault="00ED4CC6" w:rsidP="00425160">
      <w:pPr>
        <w:pStyle w:val="ListParagraph"/>
        <w:numPr>
          <w:ilvl w:val="0"/>
          <w:numId w:val="1"/>
        </w:numPr>
      </w:pPr>
      <w:r>
        <w:t>Buckley C, Ye Y, Kerr WC, Mulia N, Puka K, Rehm J, Probst C. Trends in mortality from alcohol, opioid, and combined alcohol and opioid poisonings by sex, educational attainment and race and ethnicity for the United States 2000-2018. American Journal of Public Health (In preparation)</w:t>
      </w:r>
    </w:p>
    <w:p w14:paraId="37C43B22" w14:textId="77777777" w:rsidR="006661FF" w:rsidRPr="00ED4CC6" w:rsidRDefault="006661FF"/>
    <w:sectPr w:rsidR="006661FF" w:rsidRPr="00ED4CC6" w:rsidSect="006661FF">
      <w:pgSz w:w="15840" w:h="1224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3" w:author="Charlotte Probst" w:date="2022-03-07T15:16:00Z" w:initials="CP">
    <w:p w14:paraId="4A0D1E07" w14:textId="1F404599" w:rsidR="001A71AC" w:rsidRDefault="001A71AC">
      <w:pPr>
        <w:pStyle w:val="CommentText"/>
      </w:pPr>
      <w:r>
        <w:rPr>
          <w:rStyle w:val="CommentReference"/>
        </w:rPr>
        <w:annotationRef/>
      </w:r>
      <w:r>
        <w:t>Opioid p including opioid + alcohol poisoning</w:t>
      </w:r>
    </w:p>
  </w:comment>
  <w:comment w:id="50" w:author="Charlotte Probst" w:date="2022-03-07T15:16:00Z" w:initials="CP">
    <w:p w14:paraId="4A0227D3" w14:textId="0CA6FB84" w:rsidR="001A71AC" w:rsidRDefault="001A71AC">
      <w:pPr>
        <w:pStyle w:val="CommentText"/>
      </w:pPr>
      <w:r>
        <w:rPr>
          <w:rStyle w:val="CommentReference"/>
        </w:rPr>
        <w:annotationRef/>
      </w:r>
      <w:r>
        <w:t>Revise to be alcohol poisoning only</w:t>
      </w:r>
    </w:p>
  </w:comment>
  <w:comment w:id="163" w:author="Charlotte Probst" w:date="2022-03-07T15:16:00Z" w:initials="CP">
    <w:p w14:paraId="0A86F915" w14:textId="77777777" w:rsidR="004F01D3" w:rsidRDefault="004F01D3" w:rsidP="004F01D3">
      <w:pPr>
        <w:pStyle w:val="CommentText"/>
      </w:pPr>
      <w:r>
        <w:rPr>
          <w:rStyle w:val="CommentReference"/>
        </w:rPr>
        <w:annotationRef/>
      </w:r>
      <w:r>
        <w:t>Revise to be alcohol poisoning only</w:t>
      </w:r>
    </w:p>
  </w:comment>
  <w:comment w:id="164" w:author="Charlotte Probst" w:date="2022-03-07T14:52:00Z" w:initials="CP">
    <w:p w14:paraId="0E488EDD" w14:textId="6F743F75" w:rsidR="006B7082" w:rsidRDefault="006B7082">
      <w:pPr>
        <w:pStyle w:val="CommentText"/>
      </w:pPr>
      <w:r>
        <w:rPr>
          <w:rStyle w:val="CommentReference"/>
        </w:rPr>
        <w:annotationRef/>
      </w:r>
      <w:r>
        <w:t xml:space="preserve">To be included under alcohol poisoning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A0D1E07" w15:done="0"/>
  <w15:commentEx w15:paraId="4A0227D3" w15:done="0"/>
  <w15:commentEx w15:paraId="0A86F915" w15:done="0"/>
  <w15:commentEx w15:paraId="0E488E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0A055" w16cex:dateUtc="2022-03-07T14:16:00Z"/>
  <w16cex:commentExtensible w16cex:durableId="25D0A040" w16cex:dateUtc="2022-03-07T14:16:00Z"/>
  <w16cex:commentExtensible w16cex:durableId="25D09A97" w16cex:dateUtc="2022-03-07T1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0D1E07" w16cid:durableId="25D0A055"/>
  <w16cid:commentId w16cid:paraId="4A0227D3" w16cid:durableId="25D0A040"/>
  <w16cid:commentId w16cid:paraId="0E488EDD" w16cid:durableId="25D09A9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E4C22"/>
    <w:multiLevelType w:val="hybridMultilevel"/>
    <w:tmpl w:val="9CCA89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485A66"/>
    <w:multiLevelType w:val="hybridMultilevel"/>
    <w:tmpl w:val="8D86F00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637562C"/>
    <w:multiLevelType w:val="hybridMultilevel"/>
    <w:tmpl w:val="F79A61E0"/>
    <w:lvl w:ilvl="0" w:tplc="6618359C">
      <w:start w:val="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arlotte Probst">
    <w15:presenceInfo w15:providerId="Windows Live" w15:userId="0e5cc45a13beb432"/>
  </w15:person>
  <w15:person w15:author="Yu Ye">
    <w15:presenceInfo w15:providerId="AD" w15:userId="S-1-5-21-1562709108-118645320-3948462077-11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1FF"/>
    <w:rsid w:val="00001166"/>
    <w:rsid w:val="00031178"/>
    <w:rsid w:val="000606E6"/>
    <w:rsid w:val="00062983"/>
    <w:rsid w:val="000722B5"/>
    <w:rsid w:val="000C5764"/>
    <w:rsid w:val="000F25B8"/>
    <w:rsid w:val="00116129"/>
    <w:rsid w:val="00120914"/>
    <w:rsid w:val="00174641"/>
    <w:rsid w:val="001A71AC"/>
    <w:rsid w:val="001F36B3"/>
    <w:rsid w:val="0021584B"/>
    <w:rsid w:val="00235EC3"/>
    <w:rsid w:val="002F57AF"/>
    <w:rsid w:val="003149EF"/>
    <w:rsid w:val="003C41D5"/>
    <w:rsid w:val="0049644C"/>
    <w:rsid w:val="004F01D3"/>
    <w:rsid w:val="005B3A04"/>
    <w:rsid w:val="005E362B"/>
    <w:rsid w:val="00634A70"/>
    <w:rsid w:val="006661FF"/>
    <w:rsid w:val="006B7082"/>
    <w:rsid w:val="006C0B8E"/>
    <w:rsid w:val="007C1C26"/>
    <w:rsid w:val="007C5555"/>
    <w:rsid w:val="00825AC1"/>
    <w:rsid w:val="00866C67"/>
    <w:rsid w:val="00915637"/>
    <w:rsid w:val="00934FC3"/>
    <w:rsid w:val="00987961"/>
    <w:rsid w:val="009A2C0A"/>
    <w:rsid w:val="00A14EB0"/>
    <w:rsid w:val="00A63C64"/>
    <w:rsid w:val="00AB27E4"/>
    <w:rsid w:val="00AC319F"/>
    <w:rsid w:val="00AF12EA"/>
    <w:rsid w:val="00AF31F1"/>
    <w:rsid w:val="00BB6895"/>
    <w:rsid w:val="00BE2FB5"/>
    <w:rsid w:val="00C23639"/>
    <w:rsid w:val="00CD3A07"/>
    <w:rsid w:val="00D6743A"/>
    <w:rsid w:val="00DE07D5"/>
    <w:rsid w:val="00DE3C7D"/>
    <w:rsid w:val="00E02E0A"/>
    <w:rsid w:val="00ED4CC6"/>
    <w:rsid w:val="00F10FE0"/>
    <w:rsid w:val="00F15121"/>
    <w:rsid w:val="00F57610"/>
    <w:rsid w:val="00FB0A41"/>
    <w:rsid w:val="00FC44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25512"/>
  <w15:chartTrackingRefBased/>
  <w15:docId w15:val="{DEE638AA-C8E2-4B56-B642-C5CDFAE1F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61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61FF"/>
    <w:pPr>
      <w:ind w:left="720"/>
      <w:contextualSpacing/>
    </w:pPr>
  </w:style>
  <w:style w:type="character" w:styleId="Hyperlink">
    <w:name w:val="Hyperlink"/>
    <w:basedOn w:val="DefaultParagraphFont"/>
    <w:uiPriority w:val="99"/>
    <w:unhideWhenUsed/>
    <w:rsid w:val="00F57610"/>
    <w:rPr>
      <w:color w:val="0563C1" w:themeColor="hyperlink"/>
      <w:u w:val="single"/>
    </w:rPr>
  </w:style>
  <w:style w:type="character" w:customStyle="1" w:styleId="UnresolvedMention">
    <w:name w:val="Unresolved Mention"/>
    <w:basedOn w:val="DefaultParagraphFont"/>
    <w:uiPriority w:val="99"/>
    <w:semiHidden/>
    <w:unhideWhenUsed/>
    <w:rsid w:val="00F57610"/>
    <w:rPr>
      <w:color w:val="605E5C"/>
      <w:shd w:val="clear" w:color="auto" w:fill="E1DFDD"/>
    </w:rPr>
  </w:style>
  <w:style w:type="character" w:styleId="FollowedHyperlink">
    <w:name w:val="FollowedHyperlink"/>
    <w:basedOn w:val="DefaultParagraphFont"/>
    <w:uiPriority w:val="99"/>
    <w:semiHidden/>
    <w:unhideWhenUsed/>
    <w:rsid w:val="00F57610"/>
    <w:rPr>
      <w:color w:val="954F72" w:themeColor="followedHyperlink"/>
      <w:u w:val="single"/>
    </w:rPr>
  </w:style>
  <w:style w:type="character" w:styleId="CommentReference">
    <w:name w:val="annotation reference"/>
    <w:basedOn w:val="DefaultParagraphFont"/>
    <w:uiPriority w:val="99"/>
    <w:semiHidden/>
    <w:unhideWhenUsed/>
    <w:rsid w:val="00E02E0A"/>
    <w:rPr>
      <w:sz w:val="16"/>
      <w:szCs w:val="16"/>
    </w:rPr>
  </w:style>
  <w:style w:type="paragraph" w:styleId="CommentText">
    <w:name w:val="annotation text"/>
    <w:basedOn w:val="Normal"/>
    <w:link w:val="CommentTextChar"/>
    <w:uiPriority w:val="99"/>
    <w:semiHidden/>
    <w:unhideWhenUsed/>
    <w:rsid w:val="00E02E0A"/>
    <w:rPr>
      <w:sz w:val="20"/>
      <w:szCs w:val="20"/>
    </w:rPr>
  </w:style>
  <w:style w:type="character" w:customStyle="1" w:styleId="CommentTextChar">
    <w:name w:val="Comment Text Char"/>
    <w:basedOn w:val="DefaultParagraphFont"/>
    <w:link w:val="CommentText"/>
    <w:uiPriority w:val="99"/>
    <w:semiHidden/>
    <w:rsid w:val="00E02E0A"/>
    <w:rPr>
      <w:sz w:val="20"/>
      <w:szCs w:val="20"/>
    </w:rPr>
  </w:style>
  <w:style w:type="paragraph" w:styleId="CommentSubject">
    <w:name w:val="annotation subject"/>
    <w:basedOn w:val="CommentText"/>
    <w:next w:val="CommentText"/>
    <w:link w:val="CommentSubjectChar"/>
    <w:uiPriority w:val="99"/>
    <w:semiHidden/>
    <w:unhideWhenUsed/>
    <w:rsid w:val="00E02E0A"/>
    <w:rPr>
      <w:b/>
      <w:bCs/>
    </w:rPr>
  </w:style>
  <w:style w:type="character" w:customStyle="1" w:styleId="CommentSubjectChar">
    <w:name w:val="Comment Subject Char"/>
    <w:basedOn w:val="CommentTextChar"/>
    <w:link w:val="CommentSubject"/>
    <w:uiPriority w:val="99"/>
    <w:semiHidden/>
    <w:rsid w:val="00E02E0A"/>
    <w:rPr>
      <w:b/>
      <w:bCs/>
      <w:sz w:val="20"/>
      <w:szCs w:val="20"/>
    </w:rPr>
  </w:style>
  <w:style w:type="paragraph" w:customStyle="1" w:styleId="EndNoteBibliography">
    <w:name w:val="EndNote Bibliography"/>
    <w:basedOn w:val="Normal"/>
    <w:link w:val="EndNoteBibliographyChar"/>
    <w:rsid w:val="00ED4CC6"/>
    <w:pPr>
      <w:spacing w:after="160"/>
    </w:pPr>
    <w:rPr>
      <w:rFonts w:ascii="Calibri" w:hAnsi="Calibri" w:cs="Calibri"/>
      <w:noProof/>
      <w:sz w:val="22"/>
      <w:szCs w:val="22"/>
      <w:lang w:val="en-US"/>
    </w:rPr>
  </w:style>
  <w:style w:type="character" w:customStyle="1" w:styleId="EndNoteBibliographyChar">
    <w:name w:val="EndNote Bibliography Char"/>
    <w:basedOn w:val="DefaultParagraphFont"/>
    <w:link w:val="EndNoteBibliography"/>
    <w:rsid w:val="00ED4CC6"/>
    <w:rPr>
      <w:rFonts w:ascii="Calibri" w:hAnsi="Calibri" w:cs="Calibri"/>
      <w:noProof/>
      <w:sz w:val="22"/>
      <w:szCs w:val="22"/>
      <w:lang w:val="en-US"/>
    </w:rPr>
  </w:style>
  <w:style w:type="paragraph" w:styleId="Revision">
    <w:name w:val="Revision"/>
    <w:hidden/>
    <w:uiPriority w:val="99"/>
    <w:semiHidden/>
    <w:rsid w:val="006B7082"/>
  </w:style>
  <w:style w:type="paragraph" w:styleId="BalloonText">
    <w:name w:val="Balloon Text"/>
    <w:basedOn w:val="Normal"/>
    <w:link w:val="BalloonTextChar"/>
    <w:uiPriority w:val="99"/>
    <w:semiHidden/>
    <w:unhideWhenUsed/>
    <w:rsid w:val="002F57A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57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2757">
      <w:bodyDiv w:val="1"/>
      <w:marLeft w:val="0"/>
      <w:marRight w:val="0"/>
      <w:marTop w:val="0"/>
      <w:marBottom w:val="0"/>
      <w:divBdr>
        <w:top w:val="none" w:sz="0" w:space="0" w:color="auto"/>
        <w:left w:val="none" w:sz="0" w:space="0" w:color="auto"/>
        <w:bottom w:val="none" w:sz="0" w:space="0" w:color="auto"/>
        <w:right w:val="none" w:sz="0" w:space="0" w:color="auto"/>
      </w:divBdr>
    </w:div>
    <w:div w:id="236406511">
      <w:bodyDiv w:val="1"/>
      <w:marLeft w:val="0"/>
      <w:marRight w:val="0"/>
      <w:marTop w:val="0"/>
      <w:marBottom w:val="0"/>
      <w:divBdr>
        <w:top w:val="none" w:sz="0" w:space="0" w:color="auto"/>
        <w:left w:val="none" w:sz="0" w:space="0" w:color="auto"/>
        <w:bottom w:val="none" w:sz="0" w:space="0" w:color="auto"/>
        <w:right w:val="none" w:sz="0" w:space="0" w:color="auto"/>
      </w:divBdr>
    </w:div>
    <w:div w:id="507522809">
      <w:bodyDiv w:val="1"/>
      <w:marLeft w:val="0"/>
      <w:marRight w:val="0"/>
      <w:marTop w:val="0"/>
      <w:marBottom w:val="0"/>
      <w:divBdr>
        <w:top w:val="none" w:sz="0" w:space="0" w:color="auto"/>
        <w:left w:val="none" w:sz="0" w:space="0" w:color="auto"/>
        <w:bottom w:val="none" w:sz="0" w:space="0" w:color="auto"/>
        <w:right w:val="none" w:sz="0" w:space="0" w:color="auto"/>
      </w:divBdr>
    </w:div>
    <w:div w:id="509832418">
      <w:bodyDiv w:val="1"/>
      <w:marLeft w:val="0"/>
      <w:marRight w:val="0"/>
      <w:marTop w:val="0"/>
      <w:marBottom w:val="0"/>
      <w:divBdr>
        <w:top w:val="none" w:sz="0" w:space="0" w:color="auto"/>
        <w:left w:val="none" w:sz="0" w:space="0" w:color="auto"/>
        <w:bottom w:val="none" w:sz="0" w:space="0" w:color="auto"/>
        <w:right w:val="none" w:sz="0" w:space="0" w:color="auto"/>
      </w:divBdr>
    </w:div>
    <w:div w:id="513614842">
      <w:bodyDiv w:val="1"/>
      <w:marLeft w:val="0"/>
      <w:marRight w:val="0"/>
      <w:marTop w:val="0"/>
      <w:marBottom w:val="0"/>
      <w:divBdr>
        <w:top w:val="none" w:sz="0" w:space="0" w:color="auto"/>
        <w:left w:val="none" w:sz="0" w:space="0" w:color="auto"/>
        <w:bottom w:val="none" w:sz="0" w:space="0" w:color="auto"/>
        <w:right w:val="none" w:sz="0" w:space="0" w:color="auto"/>
      </w:divBdr>
    </w:div>
    <w:div w:id="643313624">
      <w:bodyDiv w:val="1"/>
      <w:marLeft w:val="0"/>
      <w:marRight w:val="0"/>
      <w:marTop w:val="0"/>
      <w:marBottom w:val="0"/>
      <w:divBdr>
        <w:top w:val="none" w:sz="0" w:space="0" w:color="auto"/>
        <w:left w:val="none" w:sz="0" w:space="0" w:color="auto"/>
        <w:bottom w:val="none" w:sz="0" w:space="0" w:color="auto"/>
        <w:right w:val="none" w:sz="0" w:space="0" w:color="auto"/>
      </w:divBdr>
    </w:div>
    <w:div w:id="646476126">
      <w:bodyDiv w:val="1"/>
      <w:marLeft w:val="0"/>
      <w:marRight w:val="0"/>
      <w:marTop w:val="0"/>
      <w:marBottom w:val="0"/>
      <w:divBdr>
        <w:top w:val="none" w:sz="0" w:space="0" w:color="auto"/>
        <w:left w:val="none" w:sz="0" w:space="0" w:color="auto"/>
        <w:bottom w:val="none" w:sz="0" w:space="0" w:color="auto"/>
        <w:right w:val="none" w:sz="0" w:space="0" w:color="auto"/>
      </w:divBdr>
    </w:div>
    <w:div w:id="901213226">
      <w:bodyDiv w:val="1"/>
      <w:marLeft w:val="0"/>
      <w:marRight w:val="0"/>
      <w:marTop w:val="0"/>
      <w:marBottom w:val="0"/>
      <w:divBdr>
        <w:top w:val="none" w:sz="0" w:space="0" w:color="auto"/>
        <w:left w:val="none" w:sz="0" w:space="0" w:color="auto"/>
        <w:bottom w:val="none" w:sz="0" w:space="0" w:color="auto"/>
        <w:right w:val="none" w:sz="0" w:space="0" w:color="auto"/>
      </w:divBdr>
    </w:div>
    <w:div w:id="1028026016">
      <w:bodyDiv w:val="1"/>
      <w:marLeft w:val="0"/>
      <w:marRight w:val="0"/>
      <w:marTop w:val="0"/>
      <w:marBottom w:val="0"/>
      <w:divBdr>
        <w:top w:val="none" w:sz="0" w:space="0" w:color="auto"/>
        <w:left w:val="none" w:sz="0" w:space="0" w:color="auto"/>
        <w:bottom w:val="none" w:sz="0" w:space="0" w:color="auto"/>
        <w:right w:val="none" w:sz="0" w:space="0" w:color="auto"/>
      </w:divBdr>
    </w:div>
    <w:div w:id="1058358366">
      <w:bodyDiv w:val="1"/>
      <w:marLeft w:val="0"/>
      <w:marRight w:val="0"/>
      <w:marTop w:val="0"/>
      <w:marBottom w:val="0"/>
      <w:divBdr>
        <w:top w:val="none" w:sz="0" w:space="0" w:color="auto"/>
        <w:left w:val="none" w:sz="0" w:space="0" w:color="auto"/>
        <w:bottom w:val="none" w:sz="0" w:space="0" w:color="auto"/>
        <w:right w:val="none" w:sz="0" w:space="0" w:color="auto"/>
      </w:divBdr>
    </w:div>
    <w:div w:id="1157112642">
      <w:bodyDiv w:val="1"/>
      <w:marLeft w:val="0"/>
      <w:marRight w:val="0"/>
      <w:marTop w:val="0"/>
      <w:marBottom w:val="0"/>
      <w:divBdr>
        <w:top w:val="none" w:sz="0" w:space="0" w:color="auto"/>
        <w:left w:val="none" w:sz="0" w:space="0" w:color="auto"/>
        <w:bottom w:val="none" w:sz="0" w:space="0" w:color="auto"/>
        <w:right w:val="none" w:sz="0" w:space="0" w:color="auto"/>
      </w:divBdr>
    </w:div>
    <w:div w:id="1196969060">
      <w:bodyDiv w:val="1"/>
      <w:marLeft w:val="0"/>
      <w:marRight w:val="0"/>
      <w:marTop w:val="0"/>
      <w:marBottom w:val="0"/>
      <w:divBdr>
        <w:top w:val="none" w:sz="0" w:space="0" w:color="auto"/>
        <w:left w:val="none" w:sz="0" w:space="0" w:color="auto"/>
        <w:bottom w:val="none" w:sz="0" w:space="0" w:color="auto"/>
        <w:right w:val="none" w:sz="0" w:space="0" w:color="auto"/>
      </w:divBdr>
    </w:div>
    <w:div w:id="1207258029">
      <w:bodyDiv w:val="1"/>
      <w:marLeft w:val="0"/>
      <w:marRight w:val="0"/>
      <w:marTop w:val="0"/>
      <w:marBottom w:val="0"/>
      <w:divBdr>
        <w:top w:val="none" w:sz="0" w:space="0" w:color="auto"/>
        <w:left w:val="none" w:sz="0" w:space="0" w:color="auto"/>
        <w:bottom w:val="none" w:sz="0" w:space="0" w:color="auto"/>
        <w:right w:val="none" w:sz="0" w:space="0" w:color="auto"/>
      </w:divBdr>
    </w:div>
    <w:div w:id="1215966436">
      <w:bodyDiv w:val="1"/>
      <w:marLeft w:val="0"/>
      <w:marRight w:val="0"/>
      <w:marTop w:val="0"/>
      <w:marBottom w:val="0"/>
      <w:divBdr>
        <w:top w:val="none" w:sz="0" w:space="0" w:color="auto"/>
        <w:left w:val="none" w:sz="0" w:space="0" w:color="auto"/>
        <w:bottom w:val="none" w:sz="0" w:space="0" w:color="auto"/>
        <w:right w:val="none" w:sz="0" w:space="0" w:color="auto"/>
      </w:divBdr>
    </w:div>
    <w:div w:id="1221090886">
      <w:bodyDiv w:val="1"/>
      <w:marLeft w:val="0"/>
      <w:marRight w:val="0"/>
      <w:marTop w:val="0"/>
      <w:marBottom w:val="0"/>
      <w:divBdr>
        <w:top w:val="none" w:sz="0" w:space="0" w:color="auto"/>
        <w:left w:val="none" w:sz="0" w:space="0" w:color="auto"/>
        <w:bottom w:val="none" w:sz="0" w:space="0" w:color="auto"/>
        <w:right w:val="none" w:sz="0" w:space="0" w:color="auto"/>
      </w:divBdr>
    </w:div>
    <w:div w:id="1274436569">
      <w:bodyDiv w:val="1"/>
      <w:marLeft w:val="0"/>
      <w:marRight w:val="0"/>
      <w:marTop w:val="0"/>
      <w:marBottom w:val="0"/>
      <w:divBdr>
        <w:top w:val="none" w:sz="0" w:space="0" w:color="auto"/>
        <w:left w:val="none" w:sz="0" w:space="0" w:color="auto"/>
        <w:bottom w:val="none" w:sz="0" w:space="0" w:color="auto"/>
        <w:right w:val="none" w:sz="0" w:space="0" w:color="auto"/>
      </w:divBdr>
    </w:div>
    <w:div w:id="1307585382">
      <w:bodyDiv w:val="1"/>
      <w:marLeft w:val="0"/>
      <w:marRight w:val="0"/>
      <w:marTop w:val="0"/>
      <w:marBottom w:val="0"/>
      <w:divBdr>
        <w:top w:val="none" w:sz="0" w:space="0" w:color="auto"/>
        <w:left w:val="none" w:sz="0" w:space="0" w:color="auto"/>
        <w:bottom w:val="none" w:sz="0" w:space="0" w:color="auto"/>
        <w:right w:val="none" w:sz="0" w:space="0" w:color="auto"/>
      </w:divBdr>
    </w:div>
    <w:div w:id="1318923931">
      <w:bodyDiv w:val="1"/>
      <w:marLeft w:val="0"/>
      <w:marRight w:val="0"/>
      <w:marTop w:val="0"/>
      <w:marBottom w:val="0"/>
      <w:divBdr>
        <w:top w:val="none" w:sz="0" w:space="0" w:color="auto"/>
        <w:left w:val="none" w:sz="0" w:space="0" w:color="auto"/>
        <w:bottom w:val="none" w:sz="0" w:space="0" w:color="auto"/>
        <w:right w:val="none" w:sz="0" w:space="0" w:color="auto"/>
      </w:divBdr>
    </w:div>
    <w:div w:id="1357805843">
      <w:bodyDiv w:val="1"/>
      <w:marLeft w:val="0"/>
      <w:marRight w:val="0"/>
      <w:marTop w:val="0"/>
      <w:marBottom w:val="0"/>
      <w:divBdr>
        <w:top w:val="none" w:sz="0" w:space="0" w:color="auto"/>
        <w:left w:val="none" w:sz="0" w:space="0" w:color="auto"/>
        <w:bottom w:val="none" w:sz="0" w:space="0" w:color="auto"/>
        <w:right w:val="none" w:sz="0" w:space="0" w:color="auto"/>
      </w:divBdr>
    </w:div>
    <w:div w:id="1380402447">
      <w:bodyDiv w:val="1"/>
      <w:marLeft w:val="0"/>
      <w:marRight w:val="0"/>
      <w:marTop w:val="0"/>
      <w:marBottom w:val="0"/>
      <w:divBdr>
        <w:top w:val="none" w:sz="0" w:space="0" w:color="auto"/>
        <w:left w:val="none" w:sz="0" w:space="0" w:color="auto"/>
        <w:bottom w:val="none" w:sz="0" w:space="0" w:color="auto"/>
        <w:right w:val="none" w:sz="0" w:space="0" w:color="auto"/>
      </w:divBdr>
    </w:div>
    <w:div w:id="1441562053">
      <w:bodyDiv w:val="1"/>
      <w:marLeft w:val="0"/>
      <w:marRight w:val="0"/>
      <w:marTop w:val="0"/>
      <w:marBottom w:val="0"/>
      <w:divBdr>
        <w:top w:val="none" w:sz="0" w:space="0" w:color="auto"/>
        <w:left w:val="none" w:sz="0" w:space="0" w:color="auto"/>
        <w:bottom w:val="none" w:sz="0" w:space="0" w:color="auto"/>
        <w:right w:val="none" w:sz="0" w:space="0" w:color="auto"/>
      </w:divBdr>
    </w:div>
    <w:div w:id="1512792174">
      <w:bodyDiv w:val="1"/>
      <w:marLeft w:val="0"/>
      <w:marRight w:val="0"/>
      <w:marTop w:val="0"/>
      <w:marBottom w:val="0"/>
      <w:divBdr>
        <w:top w:val="none" w:sz="0" w:space="0" w:color="auto"/>
        <w:left w:val="none" w:sz="0" w:space="0" w:color="auto"/>
        <w:bottom w:val="none" w:sz="0" w:space="0" w:color="auto"/>
        <w:right w:val="none" w:sz="0" w:space="0" w:color="auto"/>
      </w:divBdr>
    </w:div>
    <w:div w:id="1674643597">
      <w:bodyDiv w:val="1"/>
      <w:marLeft w:val="0"/>
      <w:marRight w:val="0"/>
      <w:marTop w:val="0"/>
      <w:marBottom w:val="0"/>
      <w:divBdr>
        <w:top w:val="none" w:sz="0" w:space="0" w:color="auto"/>
        <w:left w:val="none" w:sz="0" w:space="0" w:color="auto"/>
        <w:bottom w:val="none" w:sz="0" w:space="0" w:color="auto"/>
        <w:right w:val="none" w:sz="0" w:space="0" w:color="auto"/>
      </w:divBdr>
    </w:div>
    <w:div w:id="1676105298">
      <w:bodyDiv w:val="1"/>
      <w:marLeft w:val="0"/>
      <w:marRight w:val="0"/>
      <w:marTop w:val="0"/>
      <w:marBottom w:val="0"/>
      <w:divBdr>
        <w:top w:val="none" w:sz="0" w:space="0" w:color="auto"/>
        <w:left w:val="none" w:sz="0" w:space="0" w:color="auto"/>
        <w:bottom w:val="none" w:sz="0" w:space="0" w:color="auto"/>
        <w:right w:val="none" w:sz="0" w:space="0" w:color="auto"/>
      </w:divBdr>
    </w:div>
    <w:div w:id="2108578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hdx.healthdata.org/record/ihme-data/gbd-2019-cause-icd-code-mappings" TargetMode="Externa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hyperlink" Target="https://dx.doi.org/10.15620/cdc:112079" TargetMode="Externa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5</Pages>
  <Words>1637</Words>
  <Characters>9335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Klajdi Puka</dc:creator>
  <cp:keywords/>
  <dc:description/>
  <cp:lastModifiedBy>Yu Ye</cp:lastModifiedBy>
  <cp:revision>7</cp:revision>
  <dcterms:created xsi:type="dcterms:W3CDTF">2022-03-16T21:20:00Z</dcterms:created>
  <dcterms:modified xsi:type="dcterms:W3CDTF">2022-03-26T01:39:00Z</dcterms:modified>
</cp:coreProperties>
</file>